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F0A" w:rsidRDefault="00733F0A">
      <w:bookmarkStart w:id="0" w:name="_gjdgxs" w:colFirst="0" w:colLast="0"/>
      <w:bookmarkEnd w:id="0"/>
    </w:p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5B4643">
      <w:pPr>
        <w:jc w:val="center"/>
        <w:rPr>
          <w:sz w:val="36"/>
          <w:szCs w:val="36"/>
        </w:rPr>
      </w:pPr>
      <w:r>
        <w:rPr>
          <w:sz w:val="36"/>
          <w:szCs w:val="36"/>
        </w:rPr>
        <w:t>Punto de Venta y Control de Inventario para Panadería y Mercadería</w:t>
      </w:r>
    </w:p>
    <w:p w:rsidR="00733F0A" w:rsidRDefault="00733F0A">
      <w:pPr>
        <w:jc w:val="center"/>
        <w:rPr>
          <w:sz w:val="36"/>
          <w:szCs w:val="36"/>
        </w:rPr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5B4643">
      <w:pPr>
        <w:jc w:val="center"/>
        <w:rPr>
          <w:b/>
        </w:rPr>
      </w:pPr>
      <w:r>
        <w:rPr>
          <w:b/>
        </w:rPr>
        <w:t>JHON MICHAEL ORTIZ DIAZ</w:t>
      </w:r>
    </w:p>
    <w:p w:rsidR="00733F0A" w:rsidRDefault="005B4643">
      <w:pPr>
        <w:jc w:val="center"/>
        <w:rPr>
          <w:b/>
        </w:rPr>
      </w:pPr>
      <w:r>
        <w:rPr>
          <w:b/>
        </w:rPr>
        <w:t>WILSON GONZALEZ</w:t>
      </w:r>
    </w:p>
    <w:p w:rsidR="00733F0A" w:rsidRDefault="00733F0A">
      <w:pPr>
        <w:jc w:val="center"/>
        <w:rPr>
          <w:b/>
        </w:rPr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Pr="00565BAD" w:rsidRDefault="005B46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ins w:id="1" w:author="JHON ORTIZ" w:date="2019-04-09T15:22:00Z"/>
          <w:rFonts w:ascii="Arial" w:eastAsia="Arial" w:hAnsi="Arial" w:cs="Arial"/>
          <w:b/>
          <w:color w:val="2F5496"/>
        </w:rPr>
      </w:pPr>
      <w:r w:rsidRPr="00565BAD">
        <w:rPr>
          <w:rFonts w:ascii="Arial" w:eastAsia="Arial" w:hAnsi="Arial" w:cs="Arial"/>
          <w:b/>
          <w:color w:val="2F5496"/>
        </w:rPr>
        <w:lastRenderedPageBreak/>
        <w:t>Tabla de contenido</w:t>
      </w:r>
    </w:p>
    <w:p w:rsidR="00733F0A" w:rsidRPr="00565BAD" w:rsidRDefault="00733F0A" w:rsidP="00565BAD">
      <w:pPr>
        <w:pBdr>
          <w:top w:val="nil"/>
          <w:left w:val="nil"/>
          <w:bottom w:val="nil"/>
          <w:right w:val="nil"/>
          <w:between w:val="nil"/>
        </w:pBdr>
      </w:pPr>
    </w:p>
    <w:sdt>
      <w:sdtPr>
        <w:id w:val="38415691"/>
        <w:docPartObj>
          <w:docPartGallery w:val="Table of Contents"/>
          <w:docPartUnique/>
        </w:docPartObj>
      </w:sdtPr>
      <w:sdtContent>
        <w:p w:rsidR="00230268" w:rsidRDefault="005B4643">
          <w:pPr>
            <w:pStyle w:val="TDC1"/>
            <w:tabs>
              <w:tab w:val="right" w:pos="88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916639" w:history="1">
            <w:r w:rsidR="00230268" w:rsidRPr="006A431C">
              <w:rPr>
                <w:rStyle w:val="Hipervnculo"/>
                <w:noProof/>
              </w:rPr>
              <w:t>REQUERIMIENTOS FUNCIONALES</w:t>
            </w:r>
            <w:r w:rsidR="00230268">
              <w:rPr>
                <w:noProof/>
                <w:webHidden/>
              </w:rPr>
              <w:tab/>
            </w:r>
            <w:r w:rsidR="00230268">
              <w:rPr>
                <w:noProof/>
                <w:webHidden/>
              </w:rPr>
              <w:fldChar w:fldCharType="begin"/>
            </w:r>
            <w:r w:rsidR="00230268">
              <w:rPr>
                <w:noProof/>
                <w:webHidden/>
              </w:rPr>
              <w:instrText xml:space="preserve"> PAGEREF _Toc34916639 \h </w:instrText>
            </w:r>
            <w:r w:rsidR="00230268">
              <w:rPr>
                <w:noProof/>
                <w:webHidden/>
              </w:rPr>
            </w:r>
            <w:r w:rsidR="00230268">
              <w:rPr>
                <w:noProof/>
                <w:webHidden/>
              </w:rPr>
              <w:fldChar w:fldCharType="separate"/>
            </w:r>
            <w:r w:rsidR="00035388">
              <w:rPr>
                <w:noProof/>
                <w:webHidden/>
              </w:rPr>
              <w:t>2</w:t>
            </w:r>
            <w:r w:rsidR="00230268">
              <w:rPr>
                <w:noProof/>
                <w:webHidden/>
              </w:rPr>
              <w:fldChar w:fldCharType="end"/>
            </w:r>
          </w:hyperlink>
        </w:p>
        <w:p w:rsidR="00230268" w:rsidRDefault="00A93477">
          <w:pPr>
            <w:pStyle w:val="TDC1"/>
            <w:tabs>
              <w:tab w:val="right" w:pos="8828"/>
            </w:tabs>
            <w:rPr>
              <w:noProof/>
            </w:rPr>
          </w:pPr>
          <w:hyperlink w:anchor="_Toc34916640" w:history="1">
            <w:r w:rsidR="00230268" w:rsidRPr="006A431C">
              <w:rPr>
                <w:rStyle w:val="Hipervnculo"/>
                <w:noProof/>
              </w:rPr>
              <w:t>REQUERIMIENTOS NO FUNCIONALES</w:t>
            </w:r>
            <w:r w:rsidR="00230268">
              <w:rPr>
                <w:noProof/>
                <w:webHidden/>
              </w:rPr>
              <w:tab/>
            </w:r>
            <w:r w:rsidR="00230268">
              <w:rPr>
                <w:noProof/>
                <w:webHidden/>
              </w:rPr>
              <w:fldChar w:fldCharType="begin"/>
            </w:r>
            <w:r w:rsidR="00230268">
              <w:rPr>
                <w:noProof/>
                <w:webHidden/>
              </w:rPr>
              <w:instrText xml:space="preserve"> PAGEREF _Toc34916640 \h </w:instrText>
            </w:r>
            <w:r w:rsidR="00230268">
              <w:rPr>
                <w:noProof/>
                <w:webHidden/>
              </w:rPr>
            </w:r>
            <w:r w:rsidR="00230268">
              <w:rPr>
                <w:noProof/>
                <w:webHidden/>
              </w:rPr>
              <w:fldChar w:fldCharType="separate"/>
            </w:r>
            <w:r w:rsidR="00035388">
              <w:rPr>
                <w:noProof/>
                <w:webHidden/>
              </w:rPr>
              <w:t>4</w:t>
            </w:r>
            <w:r w:rsidR="00230268">
              <w:rPr>
                <w:noProof/>
                <w:webHidden/>
              </w:rPr>
              <w:fldChar w:fldCharType="end"/>
            </w:r>
          </w:hyperlink>
        </w:p>
        <w:p w:rsidR="00230268" w:rsidRDefault="00A93477">
          <w:pPr>
            <w:pStyle w:val="TDC1"/>
            <w:tabs>
              <w:tab w:val="right" w:pos="8828"/>
            </w:tabs>
            <w:rPr>
              <w:noProof/>
            </w:rPr>
          </w:pPr>
          <w:hyperlink w:anchor="_Toc34916641" w:history="1">
            <w:r w:rsidR="00230268" w:rsidRPr="006A431C">
              <w:rPr>
                <w:rStyle w:val="Hipervnculo"/>
                <w:noProof/>
              </w:rPr>
              <w:t>PSEUDOREQUERIMIENTOS</w:t>
            </w:r>
            <w:r w:rsidR="00230268">
              <w:rPr>
                <w:noProof/>
                <w:webHidden/>
              </w:rPr>
              <w:tab/>
            </w:r>
            <w:r w:rsidR="00230268">
              <w:rPr>
                <w:noProof/>
                <w:webHidden/>
              </w:rPr>
              <w:fldChar w:fldCharType="begin"/>
            </w:r>
            <w:r w:rsidR="00230268">
              <w:rPr>
                <w:noProof/>
                <w:webHidden/>
              </w:rPr>
              <w:instrText xml:space="preserve"> PAGEREF _Toc34916641 \h </w:instrText>
            </w:r>
            <w:r w:rsidR="00230268">
              <w:rPr>
                <w:noProof/>
                <w:webHidden/>
              </w:rPr>
            </w:r>
            <w:r w:rsidR="00230268">
              <w:rPr>
                <w:noProof/>
                <w:webHidden/>
              </w:rPr>
              <w:fldChar w:fldCharType="separate"/>
            </w:r>
            <w:r w:rsidR="00035388">
              <w:rPr>
                <w:noProof/>
                <w:webHidden/>
              </w:rPr>
              <w:t>5</w:t>
            </w:r>
            <w:r w:rsidR="00230268">
              <w:rPr>
                <w:noProof/>
                <w:webHidden/>
              </w:rPr>
              <w:fldChar w:fldCharType="end"/>
            </w:r>
          </w:hyperlink>
        </w:p>
        <w:p w:rsidR="00230268" w:rsidRDefault="00A93477">
          <w:pPr>
            <w:pStyle w:val="TDC1"/>
            <w:tabs>
              <w:tab w:val="right" w:pos="8828"/>
            </w:tabs>
            <w:rPr>
              <w:noProof/>
            </w:rPr>
          </w:pPr>
          <w:hyperlink w:anchor="_Toc34916642" w:history="1">
            <w:r w:rsidR="00230268" w:rsidRPr="006A431C">
              <w:rPr>
                <w:rStyle w:val="Hipervnculo"/>
                <w:noProof/>
              </w:rPr>
              <w:t>CASOS DE USO</w:t>
            </w:r>
            <w:r w:rsidR="00230268">
              <w:rPr>
                <w:noProof/>
                <w:webHidden/>
              </w:rPr>
              <w:tab/>
            </w:r>
            <w:r w:rsidR="00230268">
              <w:rPr>
                <w:noProof/>
                <w:webHidden/>
              </w:rPr>
              <w:fldChar w:fldCharType="begin"/>
            </w:r>
            <w:r w:rsidR="00230268">
              <w:rPr>
                <w:noProof/>
                <w:webHidden/>
              </w:rPr>
              <w:instrText xml:space="preserve"> PAGEREF _Toc34916642 \h </w:instrText>
            </w:r>
            <w:r w:rsidR="00230268">
              <w:rPr>
                <w:noProof/>
                <w:webHidden/>
              </w:rPr>
            </w:r>
            <w:r w:rsidR="00230268">
              <w:rPr>
                <w:noProof/>
                <w:webHidden/>
              </w:rPr>
              <w:fldChar w:fldCharType="separate"/>
            </w:r>
            <w:r w:rsidR="00035388">
              <w:rPr>
                <w:noProof/>
                <w:webHidden/>
              </w:rPr>
              <w:t>6</w:t>
            </w:r>
            <w:r w:rsidR="00230268">
              <w:rPr>
                <w:noProof/>
                <w:webHidden/>
              </w:rPr>
              <w:fldChar w:fldCharType="end"/>
            </w:r>
          </w:hyperlink>
        </w:p>
        <w:p w:rsidR="00230268" w:rsidRDefault="00A93477">
          <w:pPr>
            <w:pStyle w:val="TDC1"/>
            <w:tabs>
              <w:tab w:val="right" w:pos="8828"/>
            </w:tabs>
            <w:rPr>
              <w:noProof/>
            </w:rPr>
          </w:pPr>
          <w:hyperlink w:anchor="_Toc34916643" w:history="1">
            <w:r w:rsidR="00230268" w:rsidRPr="006A431C">
              <w:rPr>
                <w:rStyle w:val="Hipervnculo"/>
                <w:noProof/>
              </w:rPr>
              <w:t>DIAGRAMA DE CLASES PROPUESTO</w:t>
            </w:r>
            <w:r w:rsidR="00230268">
              <w:rPr>
                <w:noProof/>
                <w:webHidden/>
              </w:rPr>
              <w:tab/>
            </w:r>
            <w:r w:rsidR="00230268">
              <w:rPr>
                <w:noProof/>
                <w:webHidden/>
              </w:rPr>
              <w:fldChar w:fldCharType="begin"/>
            </w:r>
            <w:r w:rsidR="00230268">
              <w:rPr>
                <w:noProof/>
                <w:webHidden/>
              </w:rPr>
              <w:instrText xml:space="preserve"> PAGEREF _Toc34916643 \h </w:instrText>
            </w:r>
            <w:r w:rsidR="00230268">
              <w:rPr>
                <w:noProof/>
                <w:webHidden/>
              </w:rPr>
            </w:r>
            <w:r w:rsidR="00230268">
              <w:rPr>
                <w:noProof/>
                <w:webHidden/>
              </w:rPr>
              <w:fldChar w:fldCharType="separate"/>
            </w:r>
            <w:r w:rsidR="00035388">
              <w:rPr>
                <w:noProof/>
                <w:webHidden/>
              </w:rPr>
              <w:t>27</w:t>
            </w:r>
            <w:r w:rsidR="00230268">
              <w:rPr>
                <w:noProof/>
                <w:webHidden/>
              </w:rPr>
              <w:fldChar w:fldCharType="end"/>
            </w:r>
          </w:hyperlink>
        </w:p>
        <w:p w:rsidR="00230268" w:rsidRDefault="00A93477">
          <w:pPr>
            <w:pStyle w:val="TDC1"/>
            <w:tabs>
              <w:tab w:val="right" w:pos="8828"/>
            </w:tabs>
            <w:rPr>
              <w:noProof/>
            </w:rPr>
          </w:pPr>
          <w:hyperlink w:anchor="_Toc34916644" w:history="1">
            <w:r w:rsidR="00230268" w:rsidRPr="006A431C">
              <w:rPr>
                <w:rStyle w:val="Hipervnculo"/>
                <w:noProof/>
              </w:rPr>
              <w:t>DIAGRAMA DE CASOS DE USO</w:t>
            </w:r>
            <w:r w:rsidR="00230268">
              <w:rPr>
                <w:noProof/>
                <w:webHidden/>
              </w:rPr>
              <w:tab/>
            </w:r>
            <w:r w:rsidR="00230268">
              <w:rPr>
                <w:noProof/>
                <w:webHidden/>
              </w:rPr>
              <w:fldChar w:fldCharType="begin"/>
            </w:r>
            <w:r w:rsidR="00230268">
              <w:rPr>
                <w:noProof/>
                <w:webHidden/>
              </w:rPr>
              <w:instrText xml:space="preserve"> PAGEREF _Toc34916644 \h </w:instrText>
            </w:r>
            <w:r w:rsidR="00230268">
              <w:rPr>
                <w:noProof/>
                <w:webHidden/>
              </w:rPr>
            </w:r>
            <w:r w:rsidR="00230268">
              <w:rPr>
                <w:noProof/>
                <w:webHidden/>
              </w:rPr>
              <w:fldChar w:fldCharType="separate"/>
            </w:r>
            <w:r w:rsidR="00035388">
              <w:rPr>
                <w:noProof/>
                <w:webHidden/>
              </w:rPr>
              <w:t>28</w:t>
            </w:r>
            <w:r w:rsidR="00230268">
              <w:rPr>
                <w:noProof/>
                <w:webHidden/>
              </w:rPr>
              <w:fldChar w:fldCharType="end"/>
            </w:r>
          </w:hyperlink>
        </w:p>
        <w:p w:rsidR="00733F0A" w:rsidRDefault="005B4643">
          <w:r>
            <w:fldChar w:fldCharType="end"/>
          </w:r>
        </w:p>
      </w:sdtContent>
    </w:sdt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733F0A">
      <w:pPr>
        <w:jc w:val="center"/>
      </w:pPr>
    </w:p>
    <w:p w:rsidR="00733F0A" w:rsidRDefault="005B4643">
      <w:pPr>
        <w:pStyle w:val="Ttulo1"/>
        <w:jc w:val="center"/>
      </w:pPr>
      <w:bookmarkStart w:id="2" w:name="_Toc34916639"/>
      <w:r>
        <w:lastRenderedPageBreak/>
        <w:t>REQUERIMIENTOS FUNCIONALES</w:t>
      </w:r>
      <w:bookmarkEnd w:id="2"/>
    </w:p>
    <w:p w:rsidR="00733F0A" w:rsidRDefault="00733F0A"/>
    <w:p w:rsidR="00733F0A" w:rsidRDefault="005B4643">
      <w:r>
        <w:t>Las funcionalidades del sistema propuesto son:</w:t>
      </w:r>
    </w:p>
    <w:p w:rsidR="00733F0A" w:rsidRDefault="00733F0A"/>
    <w:p w:rsidR="00733F0A" w:rsidRDefault="005B4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Venta de productos:</w:t>
      </w:r>
    </w:p>
    <w:p w:rsidR="00733F0A" w:rsidRDefault="005B4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Permite la venta de productos con medio de pago en efectivo.</w:t>
      </w:r>
    </w:p>
    <w:p w:rsidR="00733F0A" w:rsidRDefault="005B4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Permite la venta de productos con medio de pago usando un código de verificación para otros medios de pago.</w:t>
      </w: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733F0A" w:rsidRDefault="005B4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Facturación: </w:t>
      </w:r>
    </w:p>
    <w:p w:rsidR="00733F0A" w:rsidRDefault="005B4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realiza la factura de un proceso de venta, con los datos necesarios.</w:t>
      </w:r>
    </w:p>
    <w:p w:rsidR="00733F0A" w:rsidRDefault="005B4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guarda la factura generada en un proceso de venta en un histórico</w:t>
      </w:r>
      <w:ins w:id="3" w:author="JHON ORTIZ" w:date="2019-04-09T12:48:00Z">
        <w:r>
          <w:rPr>
            <w:color w:val="000000"/>
          </w:rPr>
          <w:t>.</w:t>
        </w:r>
      </w:ins>
    </w:p>
    <w:p w:rsidR="00733F0A" w:rsidRDefault="005B4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Permite la consulta del histórico de facturas.</w:t>
      </w:r>
    </w:p>
    <w:p w:rsidR="00733F0A" w:rsidRDefault="005B4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Permite la consulta de las facturas de un cliente.</w:t>
      </w: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733F0A" w:rsidRDefault="005B4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Control de inventarios: </w:t>
      </w:r>
    </w:p>
    <w:p w:rsidR="00733F0A" w:rsidRDefault="005B4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debe permitir la inclusión de un nuevo producto</w:t>
      </w:r>
      <w:ins w:id="4" w:author="JHON ORTIZ" w:date="2019-04-09T12:49:00Z">
        <w:r>
          <w:rPr>
            <w:color w:val="000000"/>
          </w:rPr>
          <w:t>.</w:t>
        </w:r>
      </w:ins>
    </w:p>
    <w:p w:rsidR="00733F0A" w:rsidRDefault="005B4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permite la consulta del inventario actual de la tienda o panadería.</w:t>
      </w:r>
    </w:p>
    <w:p w:rsidR="00733F0A" w:rsidRDefault="005B4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permite la realización de “inventarios cíclicos” y guarda los productos con un código.</w:t>
      </w:r>
    </w:p>
    <w:p w:rsidR="00733F0A" w:rsidRDefault="005B4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permite la consulta de los datos de un “inventario cíclico” previo.</w:t>
      </w:r>
    </w:p>
    <w:p w:rsidR="00733F0A" w:rsidRDefault="005B4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debe permitir la configuración de los inventarios cíclicos de acuerdo a un parámetro establecido de rotación de los productos.</w:t>
      </w: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733F0A" w:rsidRDefault="005B4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Control del sistema mediante Usuarios: </w:t>
      </w:r>
    </w:p>
    <w:p w:rsidR="00733F0A" w:rsidRDefault="005B46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solo permite el uso del aplicativo a un usuario con los permisos necesarios.</w:t>
      </w:r>
    </w:p>
    <w:p w:rsidR="00733F0A" w:rsidRDefault="005B46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Las diversas funcionalidades del sistema solo deben ser visibles a usuarios del rol determinado</w:t>
      </w:r>
    </w:p>
    <w:p w:rsidR="00733F0A" w:rsidRDefault="005B46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Las transacciones deben ser asignadas al usuario que se encuentra controlando la caja para la realización de auditorias</w:t>
      </w: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733F0A" w:rsidRDefault="005B4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Administración de </w:t>
      </w:r>
      <w:ins w:id="5" w:author="JHON ORTIZ" w:date="2019-04-09T12:50:00Z">
        <w:r>
          <w:rPr>
            <w:color w:val="000000"/>
          </w:rPr>
          <w:t>u</w:t>
        </w:r>
      </w:ins>
      <w:del w:id="6" w:author="JHON ORTIZ" w:date="2019-04-09T12:50:00Z">
        <w:r>
          <w:rPr>
            <w:color w:val="000000"/>
          </w:rPr>
          <w:delText>U</w:delText>
        </w:r>
      </w:del>
      <w:r>
        <w:rPr>
          <w:color w:val="000000"/>
        </w:rPr>
        <w:t>suarios:</w:t>
      </w:r>
    </w:p>
    <w:p w:rsidR="00733F0A" w:rsidRDefault="005B46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debe permitir la creación de usuarios.</w:t>
      </w:r>
    </w:p>
    <w:p w:rsidR="00733F0A" w:rsidRDefault="005B46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debe permitir el cambio y/o eliminación de un usuario determinado.</w:t>
      </w: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hanging="720"/>
        <w:rPr>
          <w:color w:val="000000"/>
        </w:rPr>
      </w:pPr>
    </w:p>
    <w:p w:rsidR="00733F0A" w:rsidRDefault="005B4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Administración de perfiles:</w:t>
      </w:r>
    </w:p>
    <w:p w:rsidR="00733F0A" w:rsidRDefault="005B46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debe permitir la creación de nuevos perfiles de usuario con selección de los permisos</w:t>
      </w:r>
    </w:p>
    <w:p w:rsidR="00733F0A" w:rsidRDefault="005B46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debe permitir el cambio de un perfil, advirtiendo al usuario, si existen usuarios de este perfil</w:t>
      </w:r>
    </w:p>
    <w:p w:rsidR="00733F0A" w:rsidRDefault="005B46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debe permitir la eliminación de un perfil solamente si no tiene usuarios con dicho perfil.</w:t>
      </w: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733F0A" w:rsidRDefault="005B46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Sistema de Cliente frecuentes</w:t>
      </w:r>
    </w:p>
    <w:p w:rsidR="00733F0A" w:rsidRDefault="005B46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debe permitir la creación de cliente frecuente</w:t>
      </w:r>
    </w:p>
    <w:p w:rsidR="00733F0A" w:rsidRDefault="005B46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debe permitir consultar los datos del cliente frecuente</w:t>
      </w:r>
    </w:p>
    <w:p w:rsidR="00733F0A" w:rsidRDefault="005B46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debe permitir consultar las compras del cliente.</w:t>
      </w: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733F0A" w:rsidRDefault="005B46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Administración de caja:</w:t>
      </w:r>
    </w:p>
    <w:p w:rsidR="00733F0A" w:rsidRDefault="005B46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debe permitir un cierre de caja donde se informará los datos de las transacciones realizadas en la sesión.</w:t>
      </w:r>
    </w:p>
    <w:p w:rsidR="008E3B27" w:rsidRDefault="005B4643" w:rsidP="008E3B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debe permitir la consulta de los cierres de caja realizados en dicho equipo.</w:t>
      </w:r>
    </w:p>
    <w:p w:rsidR="008E3B27" w:rsidRDefault="008E3B27" w:rsidP="008E3B2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Los requerimientos </w:t>
      </w:r>
      <w:r w:rsidR="00831DA1">
        <w:t>evaluados</w:t>
      </w:r>
      <w:r>
        <w:t xml:space="preserve"> par</w:t>
      </w:r>
      <w:r w:rsidR="00831DA1">
        <w:t xml:space="preserve">a la entrega de este proyecto </w:t>
      </w:r>
      <w:r>
        <w:t>son los siguientes:</w:t>
      </w:r>
    </w:p>
    <w:p w:rsidR="009553F5" w:rsidRDefault="009553F5" w:rsidP="009553F5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Poder crear usuarios desde la interfaz grafica y agregarlos a la base de datos de</w:t>
      </w:r>
      <w:r w:rsidR="00831DA1">
        <w:t xml:space="preserve"> la tienda</w:t>
      </w:r>
    </w:p>
    <w:p w:rsidR="009553F5" w:rsidRDefault="009553F5" w:rsidP="009553F5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Desde la interfaz se podrán consultar los usuarios que estén en la base datos de</w:t>
      </w:r>
      <w:r w:rsidR="00831DA1">
        <w:t xml:space="preserve"> la tienda</w:t>
      </w:r>
    </w:p>
    <w:p w:rsidR="00831DA1" w:rsidRDefault="00831DA1" w:rsidP="009553F5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El uso de este programa deberá de tener un login para poder accederlo</w:t>
      </w:r>
    </w:p>
    <w:p w:rsidR="009553F5" w:rsidRDefault="00831DA1" w:rsidP="009553F5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Se podrá modificar usuarios que estén almacenados en la base de datos de la tienda</w:t>
      </w:r>
      <w:r w:rsidR="009553F5">
        <w:t xml:space="preserve"> </w:t>
      </w:r>
    </w:p>
    <w:p w:rsidR="00733F0A" w:rsidRDefault="00733F0A">
      <w:pPr>
        <w:spacing w:line="360" w:lineRule="auto"/>
      </w:pPr>
    </w:p>
    <w:p w:rsidR="00733F0A" w:rsidRDefault="005B4643">
      <w:pPr>
        <w:pStyle w:val="Ttulo1"/>
        <w:jc w:val="center"/>
        <w:rPr>
          <w:ins w:id="7" w:author="JHON ORTIZ" w:date="2019-04-09T15:06:00Z"/>
        </w:rPr>
      </w:pPr>
      <w:bookmarkStart w:id="8" w:name="_Toc34916640"/>
      <w:r>
        <w:t>REQUERIMIENTOS NO FUNCIONALES</w:t>
      </w:r>
      <w:bookmarkEnd w:id="8"/>
    </w:p>
    <w:p w:rsidR="00733F0A" w:rsidRDefault="00733F0A">
      <w:pPr>
        <w:rPr>
          <w:ins w:id="9" w:author="JHON ORTIZ" w:date="2019-04-09T15:06:00Z"/>
        </w:rPr>
      </w:pPr>
    </w:p>
    <w:p w:rsidR="00733F0A" w:rsidRDefault="00733F0A" w:rsidP="00565BAD"/>
    <w:p w:rsidR="00733F0A" w:rsidRDefault="00733F0A"/>
    <w:p w:rsidR="00733F0A" w:rsidRDefault="005B46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</w:pPr>
      <w:r>
        <w:rPr>
          <w:color w:val="000000"/>
        </w:rPr>
        <w:t xml:space="preserve">Usabilidad: </w:t>
      </w:r>
    </w:p>
    <w:p w:rsidR="00733F0A" w:rsidRDefault="005B46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ns w:id="10" w:author="JHON ORTIZ" w:date="2019-04-09T14:06:00Z"/>
          <w:color w:val="000000"/>
        </w:rPr>
      </w:pPr>
      <w:r>
        <w:rPr>
          <w:color w:val="000000"/>
        </w:rPr>
        <w:t>Los usuarios del sistema deben poder entender la aplicación con una capacitación menor a media hora.</w:t>
      </w:r>
    </w:p>
    <w:p w:rsidR="00733F0A" w:rsidRDefault="005B46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ns w:id="11" w:author="JHON ORTIZ" w:date="2019-04-09T14:06:00Z"/>
          <w:color w:val="000000"/>
        </w:rPr>
      </w:pPr>
      <w:ins w:id="12" w:author="JHON ORTIZ" w:date="2019-04-09T14:06:00Z">
        <w:r>
          <w:rPr>
            <w:color w:val="000000"/>
          </w:rPr>
          <w:t>El sistema debe contar con manuales de usuario.</w:t>
        </w:r>
      </w:ins>
    </w:p>
    <w:p w:rsidR="00733F0A" w:rsidRDefault="00733F0A" w:rsidP="00565B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6" w:hanging="720"/>
      </w:pPr>
    </w:p>
    <w:p w:rsidR="00733F0A" w:rsidRDefault="005B46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rPr>
          <w:ins w:id="13" w:author="JHON ORTIZ" w:date="2019-04-09T13:32:00Z"/>
          <w:color w:val="000000"/>
        </w:rPr>
      </w:pPr>
      <w:ins w:id="14" w:author="JHON ORTIZ" w:date="2019-04-09T13:32:00Z">
        <w:r>
          <w:rPr>
            <w:color w:val="000000"/>
          </w:rPr>
          <w:t>Seguridad lógica y de datos:</w:t>
        </w:r>
      </w:ins>
    </w:p>
    <w:p w:rsidR="00733F0A" w:rsidRDefault="005B46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ins w:id="15" w:author="JHON ORTIZ" w:date="2019-04-09T13:32:00Z"/>
          <w:color w:val="000000"/>
        </w:rPr>
      </w:pPr>
      <w:ins w:id="16" w:author="JHON ORTIZ" w:date="2019-04-09T13:32:00Z">
        <w:r>
          <w:rPr>
            <w:color w:val="000000"/>
          </w:rPr>
          <w:t>Los permisos de usuario solo podrán ser modificados por el administrador de la tienda.</w:t>
        </w:r>
      </w:ins>
    </w:p>
    <w:p w:rsidR="00733F0A" w:rsidRDefault="005B464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both"/>
        <w:rPr>
          <w:ins w:id="17" w:author="JHON ORTIZ" w:date="2019-04-09T13:32:00Z"/>
          <w:color w:val="000000"/>
        </w:rPr>
      </w:pPr>
      <w:ins w:id="18" w:author="JHON ORTIZ" w:date="2019-04-09T13:32:00Z">
        <w:r>
          <w:rPr>
            <w:color w:val="000000"/>
          </w:rPr>
          <w:t>Debe existir un respaldo del sistema cada 24 horas, este respaldo debe ser almacenado en una localidad segura ubicada en el edificio donde se implementa el sistema.</w:t>
        </w:r>
      </w:ins>
    </w:p>
    <w:p w:rsidR="00733F0A" w:rsidRDefault="00733F0A" w:rsidP="00565B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720"/>
        <w:jc w:val="both"/>
        <w:rPr>
          <w:color w:val="000000"/>
        </w:rPr>
      </w:pPr>
    </w:p>
    <w:p w:rsidR="00733F0A" w:rsidRDefault="005B46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</w:pPr>
      <w:r>
        <w:rPr>
          <w:color w:val="000000"/>
        </w:rPr>
        <w:t xml:space="preserve">Eficiencia: </w:t>
      </w:r>
    </w:p>
    <w:p w:rsidR="00733F0A" w:rsidRDefault="005B46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ns w:id="19" w:author="JHON ORTIZ" w:date="2019-04-09T14:01:00Z"/>
          <w:color w:val="000000"/>
        </w:rPr>
      </w:pPr>
      <w:r>
        <w:rPr>
          <w:color w:val="000000"/>
        </w:rPr>
        <w:t>Debe tener un consumo de memoria RAM menor a 4GB</w:t>
      </w:r>
      <w:ins w:id="20" w:author="JHON ORTIZ" w:date="2019-04-09T14:01:00Z">
        <w:r>
          <w:rPr>
            <w:color w:val="000000"/>
          </w:rPr>
          <w:t>.</w:t>
        </w:r>
      </w:ins>
    </w:p>
    <w:p w:rsidR="00733F0A" w:rsidRDefault="00733F0A" w:rsidP="00565B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6" w:hanging="720"/>
        <w:rPr>
          <w:ins w:id="21" w:author="JHON ORTIZ" w:date="2019-04-09T14:01:00Z"/>
          <w:color w:val="000000"/>
        </w:rPr>
      </w:pPr>
    </w:p>
    <w:p w:rsidR="00733F0A" w:rsidRDefault="005B46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ins w:id="22" w:author="JHON ORTIZ" w:date="2019-04-09T14:01:00Z"/>
          <w:color w:val="000000"/>
        </w:rPr>
      </w:pPr>
      <w:ins w:id="23" w:author="JHON ORTIZ" w:date="2019-04-09T14:01:00Z">
        <w:r>
          <w:rPr>
            <w:color w:val="000000"/>
          </w:rPr>
          <w:t>Dependencia:</w:t>
        </w:r>
      </w:ins>
    </w:p>
    <w:p w:rsidR="00733F0A" w:rsidRDefault="005B46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ins w:id="24" w:author="JHON ORTIZ" w:date="2019-04-09T14:01:00Z"/>
          <w:color w:val="000000"/>
        </w:rPr>
      </w:pPr>
      <w:ins w:id="25" w:author="JHON ORTIZ" w:date="2019-04-09T14:01:00Z">
        <w:r>
          <w:rPr>
            <w:color w:val="000000"/>
          </w:rPr>
          <w:t>La probabilidad de falla del sistema no podrá ser mayor a 10%.</w:t>
        </w:r>
      </w:ins>
    </w:p>
    <w:p w:rsidR="00733F0A" w:rsidRDefault="005B46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ins w:id="26" w:author="JHON ORTIZ" w:date="2019-04-09T14:01:00Z"/>
          <w:color w:val="000000"/>
        </w:rPr>
      </w:pPr>
      <w:ins w:id="27" w:author="JHON ORTIZ" w:date="2019-04-09T14:01:00Z">
        <w:r>
          <w:rPr>
            <w:color w:val="000000"/>
          </w:rPr>
          <w:t>El tiempo para iniciar o reiniciar el sistema no deberá ser mayor a 5 min.</w:t>
        </w:r>
      </w:ins>
    </w:p>
    <w:p w:rsidR="00733F0A" w:rsidRDefault="00733F0A" w:rsidP="00565B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720"/>
        <w:rPr>
          <w:ins w:id="28" w:author="JHON ORTIZ" w:date="2019-04-09T14:01:00Z"/>
          <w:color w:val="000000"/>
        </w:rPr>
      </w:pPr>
    </w:p>
    <w:p w:rsidR="00733F0A" w:rsidRDefault="005B46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ins w:id="29" w:author="JHON ORTIZ" w:date="2019-04-09T14:01:00Z"/>
          <w:color w:val="000000"/>
        </w:rPr>
      </w:pPr>
      <w:ins w:id="30" w:author="JHON ORTIZ" w:date="2019-04-09T14:01:00Z">
        <w:r>
          <w:rPr>
            <w:color w:val="000000"/>
          </w:rPr>
          <w:t>Mantenibilidad:</w:t>
        </w:r>
      </w:ins>
    </w:p>
    <w:p w:rsidR="00733F0A" w:rsidRDefault="005B4643" w:rsidP="00565BA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rPr>
          <w:ins w:id="31" w:author="JHON ORTIZ" w:date="2019-04-09T14:01:00Z"/>
          <w:color w:val="000000"/>
        </w:rPr>
      </w:pPr>
      <w:ins w:id="32" w:author="JHON ORTIZ" w:date="2019-04-09T14:01:00Z">
        <w:r>
          <w:rPr>
            <w:color w:val="000000"/>
          </w:rPr>
          <w:t>El sistema podrá crecer en funcionalidades e incorporar nuevas necesidades que se requieran en su momento.</w:t>
        </w:r>
      </w:ins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 w:hanging="720"/>
        <w:rPr>
          <w:del w:id="33" w:author="JHON ORTIZ" w:date="2019-04-09T14:01:00Z"/>
          <w:color w:val="000000"/>
        </w:rPr>
        <w:pPrChange w:id="34" w:author="JHON ORTIZ" w:date="2019-04-09T14:10:00Z">
          <w:pPr>
            <w:numPr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 w:line="360" w:lineRule="auto"/>
            <w:ind w:left="1146" w:hanging="360"/>
          </w:pPr>
        </w:pPrChange>
      </w:pPr>
    </w:p>
    <w:p w:rsidR="00733F0A" w:rsidRDefault="00733F0A">
      <w:pPr>
        <w:spacing w:after="160" w:line="360" w:lineRule="auto"/>
        <w:rPr>
          <w:ins w:id="35" w:author="JHON ORTIZ" w:date="2019-04-09T15:10:00Z"/>
        </w:rPr>
      </w:pPr>
    </w:p>
    <w:p w:rsidR="00733F0A" w:rsidRDefault="00733F0A">
      <w:pPr>
        <w:spacing w:after="160" w:line="360" w:lineRule="auto"/>
        <w:rPr>
          <w:ins w:id="36" w:author="JHON ORTIZ" w:date="2019-04-09T15:10:00Z"/>
        </w:rPr>
      </w:pPr>
    </w:p>
    <w:p w:rsidR="00733F0A" w:rsidRDefault="00733F0A">
      <w:pPr>
        <w:spacing w:after="160" w:line="360" w:lineRule="auto"/>
      </w:pPr>
    </w:p>
    <w:p w:rsidR="00733F0A" w:rsidRDefault="005B4643">
      <w:pPr>
        <w:pStyle w:val="Ttulo1"/>
        <w:jc w:val="center"/>
      </w:pPr>
      <w:bookmarkStart w:id="37" w:name="_Toc34916641"/>
      <w:r>
        <w:lastRenderedPageBreak/>
        <w:t>PSEUDOREQUERIMIENTOS</w:t>
      </w:r>
      <w:bookmarkEnd w:id="37"/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color w:val="000000"/>
        </w:rPr>
      </w:pPr>
    </w:p>
    <w:p w:rsidR="00733F0A" w:rsidRDefault="005B46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Entorno: </w:t>
      </w:r>
    </w:p>
    <w:p w:rsidR="00733F0A" w:rsidRDefault="005B46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El sistema debe funcionar en equipos con sistema operativo Windows en versiones x86 o x64.</w:t>
      </w: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733F0A" w:rsidRDefault="005B46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Desarrollo:</w:t>
      </w:r>
    </w:p>
    <w:p w:rsidR="00733F0A" w:rsidRDefault="005B46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El sistema debe ser desarrollado usando la versión estándar del lenguaje </w:t>
      </w:r>
      <w:del w:id="38" w:author="JHON ORTIZ" w:date="2019-04-09T14:55:00Z">
        <w:r>
          <w:rPr>
            <w:color w:val="000000"/>
          </w:rPr>
          <w:delText>Java(</w:delText>
        </w:r>
      </w:del>
      <w:ins w:id="39" w:author="JHON ORTIZ" w:date="2019-04-09T14:55:00Z">
        <w:r>
          <w:rPr>
            <w:color w:val="000000"/>
          </w:rPr>
          <w:t>Java (</w:t>
        </w:r>
      </w:ins>
      <w:r>
        <w:rPr>
          <w:color w:val="000000"/>
        </w:rPr>
        <w:t>JSE) en sus últimas versiones.</w:t>
      </w: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733F0A" w:rsidRDefault="005B46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</w:pPr>
      <w:r>
        <w:rPr>
          <w:color w:val="000000"/>
        </w:rPr>
        <w:t>Operacionales:</w:t>
      </w:r>
    </w:p>
    <w:p w:rsidR="00733F0A" w:rsidRDefault="005B46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El sistema debe poder crear un “punto de venta </w:t>
      </w:r>
      <w:r>
        <w:t>pre construido</w:t>
      </w:r>
      <w:r>
        <w:rPr>
          <w:color w:val="000000"/>
        </w:rPr>
        <w:t>” de manera rápida.</w:t>
      </w: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color w:val="000000"/>
        </w:rPr>
      </w:pP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color w:val="000000"/>
        </w:rPr>
      </w:pP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color w:val="000000"/>
        </w:rPr>
      </w:pP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color w:val="000000"/>
        </w:rPr>
      </w:pP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color w:val="000000"/>
        </w:rPr>
      </w:pP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ins w:id="40" w:author="JHON ORTIZ" w:date="2019-04-09T15:24:00Z"/>
          <w:color w:val="000000"/>
        </w:rPr>
      </w:pP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ins w:id="41" w:author="JHON ORTIZ" w:date="2019-04-09T15:24:00Z"/>
          <w:color w:val="000000"/>
        </w:rPr>
      </w:pP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ins w:id="42" w:author="JHON ORTIZ" w:date="2019-04-09T15:24:00Z"/>
          <w:color w:val="000000"/>
        </w:rPr>
      </w:pP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ins w:id="43" w:author="JHON ORTIZ" w:date="2019-04-09T15:24:00Z"/>
          <w:color w:val="000000"/>
        </w:rPr>
      </w:pP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ins w:id="44" w:author="JHON ORTIZ" w:date="2019-04-09T15:24:00Z"/>
          <w:color w:val="000000"/>
        </w:rPr>
      </w:pP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ins w:id="45" w:author="JHON ORTIZ" w:date="2019-04-09T15:24:00Z"/>
          <w:color w:val="000000"/>
        </w:rPr>
      </w:pP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color w:val="000000"/>
        </w:rPr>
      </w:pPr>
    </w:p>
    <w:p w:rsidR="00831DA1" w:rsidRDefault="00831D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color w:val="000000"/>
        </w:rPr>
      </w:pPr>
    </w:p>
    <w:p w:rsidR="00831DA1" w:rsidRDefault="00831D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color w:val="000000"/>
        </w:rPr>
      </w:pPr>
    </w:p>
    <w:p w:rsidR="00831DA1" w:rsidRDefault="00831D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color w:val="000000"/>
        </w:rPr>
      </w:pPr>
    </w:p>
    <w:p w:rsidR="00831DA1" w:rsidRDefault="00831D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ins w:id="46" w:author="JHON ORTIZ" w:date="2019-04-09T15:24:00Z"/>
          <w:color w:val="000000"/>
        </w:rPr>
      </w:pP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ins w:id="47" w:author="JHON ORTIZ" w:date="2019-04-09T15:24:00Z"/>
          <w:color w:val="000000"/>
        </w:rPr>
      </w:pPr>
    </w:p>
    <w:p w:rsidR="00733F0A" w:rsidRDefault="00733F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720"/>
        <w:rPr>
          <w:ins w:id="48" w:author="JHON ORTIZ" w:date="2019-04-09T15:24:00Z"/>
          <w:color w:val="000000"/>
        </w:rPr>
      </w:pPr>
    </w:p>
    <w:p w:rsidR="00733F0A" w:rsidRDefault="005B4643">
      <w:pPr>
        <w:pStyle w:val="Ttulo1"/>
        <w:jc w:val="center"/>
        <w:rPr>
          <w:sz w:val="24"/>
          <w:szCs w:val="24"/>
        </w:rPr>
      </w:pPr>
      <w:bookmarkStart w:id="49" w:name="_Toc34916642"/>
      <w:r>
        <w:rPr>
          <w:sz w:val="24"/>
          <w:szCs w:val="24"/>
        </w:rPr>
        <w:lastRenderedPageBreak/>
        <w:t>CASOS DE USO</w:t>
      </w:r>
      <w:bookmarkEnd w:id="49"/>
    </w:p>
    <w:p w:rsidR="00733F0A" w:rsidRDefault="00733F0A"/>
    <w:tbl>
      <w:tblPr>
        <w:tblStyle w:val="a"/>
        <w:tblW w:w="10721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15"/>
        <w:gridCol w:w="3513"/>
        <w:gridCol w:w="3975"/>
        <w:gridCol w:w="18"/>
      </w:tblGrid>
      <w:tr w:rsidR="00733F0A">
        <w:trPr>
          <w:trHeight w:val="200"/>
        </w:trPr>
        <w:tc>
          <w:tcPr>
            <w:tcW w:w="3215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7506" w:type="dxa"/>
            <w:gridSpan w:val="3"/>
          </w:tcPr>
          <w:p w:rsidR="00733F0A" w:rsidRPr="007801CF" w:rsidRDefault="007801CF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CU 1</w:t>
            </w:r>
          </w:p>
        </w:tc>
      </w:tr>
      <w:tr w:rsidR="00733F0A">
        <w:trPr>
          <w:trHeight w:val="200"/>
        </w:trPr>
        <w:tc>
          <w:tcPr>
            <w:tcW w:w="3215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Caso de Uso</w:t>
            </w:r>
          </w:p>
        </w:tc>
        <w:tc>
          <w:tcPr>
            <w:tcW w:w="7506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Empleados</w:t>
            </w:r>
          </w:p>
        </w:tc>
      </w:tr>
      <w:tr w:rsidR="00733F0A">
        <w:trPr>
          <w:trHeight w:val="200"/>
        </w:trPr>
        <w:tc>
          <w:tcPr>
            <w:tcW w:w="3215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(es)</w:t>
            </w:r>
          </w:p>
        </w:tc>
        <w:tc>
          <w:tcPr>
            <w:tcW w:w="7506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733F0A">
        <w:trPr>
          <w:trHeight w:val="200"/>
        </w:trPr>
        <w:tc>
          <w:tcPr>
            <w:tcW w:w="3215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Indispensable/Deseable</w:t>
            </w:r>
          </w:p>
        </w:tc>
        <w:tc>
          <w:tcPr>
            <w:tcW w:w="7506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733F0A">
        <w:trPr>
          <w:trHeight w:val="200"/>
        </w:trPr>
        <w:tc>
          <w:tcPr>
            <w:tcW w:w="3215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506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733F0A">
        <w:trPr>
          <w:trHeight w:val="200"/>
        </w:trPr>
        <w:tc>
          <w:tcPr>
            <w:tcW w:w="3215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Complejidad</w:t>
            </w:r>
          </w:p>
        </w:tc>
        <w:tc>
          <w:tcPr>
            <w:tcW w:w="7506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Baja </w:t>
            </w:r>
          </w:p>
        </w:tc>
      </w:tr>
      <w:tr w:rsidR="00733F0A">
        <w:trPr>
          <w:trHeight w:val="200"/>
        </w:trPr>
        <w:tc>
          <w:tcPr>
            <w:tcW w:w="3215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Visible/No Visible</w:t>
            </w:r>
          </w:p>
        </w:tc>
        <w:tc>
          <w:tcPr>
            <w:tcW w:w="7506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Visible </w:t>
            </w:r>
          </w:p>
        </w:tc>
      </w:tr>
      <w:tr w:rsidR="00733F0A">
        <w:trPr>
          <w:trHeight w:val="200"/>
        </w:trPr>
        <w:tc>
          <w:tcPr>
            <w:tcW w:w="3215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7506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Wilson González </w:t>
            </w:r>
          </w:p>
        </w:tc>
      </w:tr>
      <w:tr w:rsidR="00733F0A">
        <w:trPr>
          <w:trHeight w:val="200"/>
        </w:trPr>
        <w:tc>
          <w:tcPr>
            <w:tcW w:w="3215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Creación</w:t>
            </w:r>
          </w:p>
        </w:tc>
        <w:tc>
          <w:tcPr>
            <w:tcW w:w="7506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 de abril de 2019</w:t>
            </w:r>
          </w:p>
        </w:tc>
      </w:tr>
      <w:tr w:rsidR="00733F0A">
        <w:trPr>
          <w:trHeight w:val="200"/>
        </w:trPr>
        <w:tc>
          <w:tcPr>
            <w:tcW w:w="3215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Revisión</w:t>
            </w:r>
          </w:p>
        </w:tc>
        <w:tc>
          <w:tcPr>
            <w:tcW w:w="7506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Jhon Ortiz </w:t>
            </w:r>
          </w:p>
        </w:tc>
      </w:tr>
      <w:tr w:rsidR="00733F0A">
        <w:trPr>
          <w:trHeight w:val="200"/>
        </w:trPr>
        <w:tc>
          <w:tcPr>
            <w:tcW w:w="3215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Última Fecha Revisión</w:t>
            </w:r>
          </w:p>
        </w:tc>
        <w:tc>
          <w:tcPr>
            <w:tcW w:w="7506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 de marzo 2020</w:t>
            </w:r>
          </w:p>
        </w:tc>
      </w:tr>
      <w:tr w:rsidR="00733F0A">
        <w:trPr>
          <w:trHeight w:val="420"/>
        </w:trPr>
        <w:tc>
          <w:tcPr>
            <w:tcW w:w="3215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7506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este módulo se permite la creación , modificación, consulta y eliminación de Empleados.</w:t>
            </w:r>
          </w:p>
        </w:tc>
      </w:tr>
      <w:tr w:rsidR="00733F0A">
        <w:trPr>
          <w:trHeight w:val="420"/>
        </w:trPr>
        <w:tc>
          <w:tcPr>
            <w:tcW w:w="3215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Entradas</w:t>
            </w:r>
          </w:p>
        </w:tc>
        <w:tc>
          <w:tcPr>
            <w:tcW w:w="7506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Nombre, cargo, contraseña, correo electrónico.</w:t>
            </w:r>
          </w:p>
        </w:tc>
      </w:tr>
      <w:tr w:rsidR="00733F0A">
        <w:trPr>
          <w:trHeight w:val="200"/>
        </w:trPr>
        <w:tc>
          <w:tcPr>
            <w:tcW w:w="3215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Salidas</w:t>
            </w:r>
          </w:p>
        </w:tc>
        <w:tc>
          <w:tcPr>
            <w:tcW w:w="7506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Empleado creado </w:t>
            </w:r>
          </w:p>
        </w:tc>
      </w:tr>
      <w:tr w:rsidR="00733F0A">
        <w:trPr>
          <w:gridAfter w:val="1"/>
          <w:wAfter w:w="18" w:type="dxa"/>
          <w:trHeight w:val="200"/>
        </w:trPr>
        <w:tc>
          <w:tcPr>
            <w:tcW w:w="3215" w:type="dxa"/>
            <w:vMerge w:val="restart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Básico Eventos</w:t>
            </w:r>
          </w:p>
          <w:p w:rsidR="00733F0A" w:rsidRDefault="00733F0A">
            <w:pPr>
              <w:pStyle w:val="Ttulo1"/>
              <w:rPr>
                <w:b w:val="0"/>
                <w:sz w:val="20"/>
                <w:szCs w:val="20"/>
              </w:rPr>
            </w:pPr>
          </w:p>
        </w:tc>
        <w:tc>
          <w:tcPr>
            <w:tcW w:w="3513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 (Administrador)</w:t>
            </w:r>
          </w:p>
        </w:tc>
        <w:tc>
          <w:tcPr>
            <w:tcW w:w="3975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>
        <w:trPr>
          <w:gridAfter w:val="1"/>
          <w:wAfter w:w="18" w:type="dxa"/>
          <w:trHeight w:val="880"/>
        </w:trPr>
        <w:tc>
          <w:tcPr>
            <w:tcW w:w="3215" w:type="dxa"/>
            <w:vMerge/>
            <w:tcBorders>
              <w:right w:val="single" w:sz="4" w:space="0" w:color="000000"/>
            </w:tcBorders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13" w:type="dxa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Ingresa a la opción usuario y elige la opción a realizar sobre el Empleado (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crear</w:t>
            </w:r>
            <w:r>
              <w:rPr>
                <w:rFonts w:ascii="Arial" w:eastAsia="Arial" w:hAnsi="Arial" w:cs="Arial"/>
                <w:sz w:val="22"/>
                <w:szCs w:val="22"/>
              </w:rPr>
              <w:t>, borrar, consultar, modificar).</w:t>
            </w: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ingresa Empleado: nombre contraseña, confirmación de contraseña, correo electrónico.</w:t>
            </w: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6. </w:t>
            </w:r>
            <w:r w:rsidR="008C0958">
              <w:rPr>
                <w:rFonts w:ascii="Arial" w:eastAsia="Arial" w:hAnsi="Arial" w:cs="Arial"/>
                <w:sz w:val="22"/>
                <w:szCs w:val="22"/>
              </w:rPr>
              <w:t>escoge la opción guardar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8C0958" w:rsidRDefault="008C0958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91" w:hanging="29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9. </w:t>
            </w:r>
            <w:r w:rsidR="008C0958">
              <w:rPr>
                <w:rFonts w:ascii="Arial" w:eastAsia="Arial" w:hAnsi="Arial" w:cs="Arial"/>
                <w:sz w:val="22"/>
                <w:szCs w:val="22"/>
              </w:rPr>
              <w:t>escoge la opción regresar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733F0A" w:rsidRPr="00565BAD" w:rsidRDefault="00733F0A">
            <w:pPr>
              <w:ind w:left="291" w:hanging="291"/>
            </w:pPr>
          </w:p>
        </w:tc>
        <w:tc>
          <w:tcPr>
            <w:tcW w:w="3975" w:type="dxa"/>
            <w:tcBorders>
              <w:left w:val="single" w:sz="4" w:space="0" w:color="000000"/>
            </w:tcBorders>
          </w:tcPr>
          <w:p w:rsidR="00733F0A" w:rsidRDefault="005B4643">
            <w:pPr>
              <w:ind w:left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Muestra el formulario de creación de Empleado.</w:t>
            </w:r>
          </w:p>
          <w:p w:rsidR="00733F0A" w:rsidRDefault="005B4643">
            <w:pPr>
              <w:ind w:left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733F0A" w:rsidRDefault="00733F0A">
            <w:pPr>
              <w:ind w:left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4.   sistema muestra la pantalla de    registro de Empleado.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7.     el sistema ingresa</w:t>
            </w:r>
            <w:r w:rsidR="00507C2A">
              <w:rPr>
                <w:rFonts w:ascii="Arial" w:eastAsia="Arial" w:hAnsi="Arial" w:cs="Arial"/>
                <w:sz w:val="22"/>
                <w:szCs w:val="22"/>
              </w:rPr>
              <w:t xml:space="preserve"> los datos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en la base de datos del empleado.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8.     muestra en pantalla un mensaje Empleado Creado Exitosamente”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10.  Muestra la pantalla principal.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3F0A">
        <w:trPr>
          <w:gridAfter w:val="1"/>
          <w:wAfter w:w="18" w:type="dxa"/>
          <w:trHeight w:val="200"/>
        </w:trPr>
        <w:tc>
          <w:tcPr>
            <w:tcW w:w="3215" w:type="dxa"/>
            <w:vMerge w:val="restart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Caminos Alternativos</w:t>
            </w:r>
          </w:p>
        </w:tc>
        <w:tc>
          <w:tcPr>
            <w:tcW w:w="3513" w:type="dxa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75" w:type="dxa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>
        <w:trPr>
          <w:gridAfter w:val="1"/>
          <w:wAfter w:w="18" w:type="dxa"/>
          <w:trHeight w:val="720"/>
        </w:trPr>
        <w:tc>
          <w:tcPr>
            <w:tcW w:w="3215" w:type="dxa"/>
            <w:vMerge/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13" w:type="dxa"/>
            <w:tcBorders>
              <w:bottom w:val="single" w:sz="4" w:space="0" w:color="000000"/>
            </w:tcBorders>
          </w:tcPr>
          <w:p w:rsidR="00733F0A" w:rsidRDefault="005B4643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ingresa Empleado: nombre contraseña, confirmación de contraseña, correo electrónico.</w:t>
            </w:r>
          </w:p>
          <w:p w:rsidR="008C0958" w:rsidRDefault="008C0958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6. </w:t>
            </w:r>
            <w:r w:rsidR="008C0958">
              <w:rPr>
                <w:rFonts w:ascii="Arial" w:eastAsia="Arial" w:hAnsi="Arial" w:cs="Arial"/>
                <w:sz w:val="22"/>
                <w:szCs w:val="22"/>
              </w:rPr>
              <w:t>escoge la opción guardar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000000"/>
            </w:tcBorders>
          </w:tcPr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C0958" w:rsidRDefault="008C095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8C0958" w:rsidRDefault="008C0958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7.     el empleado ha sido creado previamente.</w:t>
            </w: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8.     muestra en pantalla un mensaje” El empleado ya existe”</w:t>
            </w: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3F0A">
        <w:trPr>
          <w:trHeight w:val="200"/>
        </w:trPr>
        <w:tc>
          <w:tcPr>
            <w:tcW w:w="3215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7506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Ingreso a la aplicación (log in) </w:t>
            </w:r>
          </w:p>
        </w:tc>
      </w:tr>
      <w:tr w:rsidR="00733F0A">
        <w:trPr>
          <w:trHeight w:val="200"/>
        </w:trPr>
        <w:tc>
          <w:tcPr>
            <w:tcW w:w="3215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506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Actualización de los Usuarios (Creado, Consultado, Modificado o Eliminado) </w:t>
            </w:r>
          </w:p>
        </w:tc>
      </w:tr>
      <w:tr w:rsidR="00733F0A">
        <w:trPr>
          <w:trHeight w:val="200"/>
        </w:trPr>
        <w:tc>
          <w:tcPr>
            <w:tcW w:w="3215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Observaciones </w:t>
            </w:r>
          </w:p>
        </w:tc>
        <w:tc>
          <w:tcPr>
            <w:tcW w:w="7506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Para la visualización de módulos una vez se cree el usuario se debe generar por parte del administrador del sistema. </w:t>
            </w:r>
          </w:p>
        </w:tc>
      </w:tr>
      <w:tr w:rsidR="00733F0A" w:rsidTr="007801CF">
        <w:trPr>
          <w:trHeight w:val="200"/>
        </w:trPr>
        <w:tc>
          <w:tcPr>
            <w:tcW w:w="10721" w:type="dxa"/>
            <w:gridSpan w:val="4"/>
            <w:tcBorders>
              <w:bottom w:val="single" w:sz="4" w:space="0" w:color="auto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Borrador de Interfaz Grafica</w:t>
            </w:r>
          </w:p>
        </w:tc>
      </w:tr>
      <w:tr w:rsidR="00733F0A" w:rsidTr="007801CF">
        <w:trPr>
          <w:trHeight w:val="5380"/>
        </w:trPr>
        <w:tc>
          <w:tcPr>
            <w:tcW w:w="10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  <w:lang w:val="es-MX"/>
              </w:rPr>
              <w:drawing>
                <wp:inline distT="114300" distB="114300" distL="114300" distR="114300" wp14:anchorId="04FBC39D" wp14:editId="498C1EC6">
                  <wp:extent cx="6647180" cy="3257550"/>
                  <wp:effectExtent l="0" t="0" r="127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884" cy="32627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F0A" w:rsidRDefault="00733F0A">
      <w:pPr>
        <w:rPr>
          <w:sz w:val="22"/>
          <w:szCs w:val="22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5"/>
        <w:gridCol w:w="7"/>
        <w:gridCol w:w="3572"/>
        <w:gridCol w:w="4418"/>
      </w:tblGrid>
      <w:tr w:rsidR="007801CF" w:rsidTr="007801CF">
        <w:trPr>
          <w:cantSplit/>
        </w:trPr>
        <w:tc>
          <w:tcPr>
            <w:tcW w:w="2635" w:type="dxa"/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997" w:type="dxa"/>
            <w:gridSpan w:val="3"/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CU 1</w:t>
            </w:r>
            <w:r w:rsidR="008C0958"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  <w:tr w:rsidR="007801CF" w:rsidTr="007801CF">
        <w:trPr>
          <w:cantSplit/>
        </w:trPr>
        <w:tc>
          <w:tcPr>
            <w:tcW w:w="2635" w:type="dxa"/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997" w:type="dxa"/>
            <w:gridSpan w:val="3"/>
          </w:tcPr>
          <w:p w:rsidR="007801CF" w:rsidRPr="007801CF" w:rsidRDefault="007801CF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insertar usuario</w:t>
            </w:r>
          </w:p>
        </w:tc>
      </w:tr>
      <w:tr w:rsidR="007801CF" w:rsidTr="007801CF">
        <w:trPr>
          <w:cantSplit/>
        </w:trPr>
        <w:tc>
          <w:tcPr>
            <w:tcW w:w="2635" w:type="dxa"/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997" w:type="dxa"/>
            <w:gridSpan w:val="3"/>
          </w:tcPr>
          <w:p w:rsidR="007801CF" w:rsidRPr="007801CF" w:rsidRDefault="007801CF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 xml:space="preserve">Superadmin., Administrador </w:t>
            </w:r>
          </w:p>
        </w:tc>
      </w:tr>
      <w:tr w:rsidR="007801CF" w:rsidTr="007801CF">
        <w:trPr>
          <w:cantSplit/>
        </w:trPr>
        <w:tc>
          <w:tcPr>
            <w:tcW w:w="2635" w:type="dxa"/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997" w:type="dxa"/>
            <w:gridSpan w:val="3"/>
          </w:tcPr>
          <w:p w:rsidR="007801CF" w:rsidRPr="007801CF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7801CF" w:rsidTr="007801CF">
        <w:trPr>
          <w:cantSplit/>
        </w:trPr>
        <w:tc>
          <w:tcPr>
            <w:tcW w:w="2635" w:type="dxa"/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997" w:type="dxa"/>
            <w:gridSpan w:val="3"/>
          </w:tcPr>
          <w:p w:rsidR="007801CF" w:rsidRPr="007801CF" w:rsidRDefault="007801CF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7801CF" w:rsidTr="007801CF">
        <w:trPr>
          <w:cantSplit/>
        </w:trPr>
        <w:tc>
          <w:tcPr>
            <w:tcW w:w="2635" w:type="dxa"/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997" w:type="dxa"/>
            <w:gridSpan w:val="3"/>
          </w:tcPr>
          <w:p w:rsidR="007801CF" w:rsidRPr="007801CF" w:rsidRDefault="007801CF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 xml:space="preserve">Baja </w:t>
            </w:r>
          </w:p>
        </w:tc>
      </w:tr>
      <w:tr w:rsidR="007801CF" w:rsidTr="007801CF">
        <w:trPr>
          <w:cantSplit/>
        </w:trPr>
        <w:tc>
          <w:tcPr>
            <w:tcW w:w="2635" w:type="dxa"/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997" w:type="dxa"/>
            <w:gridSpan w:val="3"/>
          </w:tcPr>
          <w:p w:rsidR="007801CF" w:rsidRPr="007801CF" w:rsidRDefault="007801CF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 xml:space="preserve">Visible </w:t>
            </w:r>
          </w:p>
        </w:tc>
      </w:tr>
      <w:tr w:rsidR="007801CF" w:rsidTr="007801CF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997" w:type="dxa"/>
            <w:gridSpan w:val="3"/>
            <w:tcBorders>
              <w:left w:val="single" w:sz="4" w:space="0" w:color="auto"/>
            </w:tcBorders>
          </w:tcPr>
          <w:p w:rsidR="007801CF" w:rsidRPr="007801CF" w:rsidRDefault="007801CF" w:rsidP="0059026D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Cs/>
                <w:sz w:val="22"/>
                <w:szCs w:val="22"/>
              </w:rPr>
              <w:t>Jhon Michael Ortiz Diaz</w:t>
            </w:r>
          </w:p>
        </w:tc>
      </w:tr>
      <w:tr w:rsidR="007801CF" w:rsidTr="007801CF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997" w:type="dxa"/>
            <w:gridSpan w:val="3"/>
            <w:tcBorders>
              <w:left w:val="single" w:sz="4" w:space="0" w:color="auto"/>
            </w:tcBorders>
          </w:tcPr>
          <w:p w:rsidR="007801CF" w:rsidRPr="007801CF" w:rsidRDefault="007801CF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11/09/2018</w:t>
            </w:r>
          </w:p>
        </w:tc>
      </w:tr>
      <w:tr w:rsidR="007801CF" w:rsidTr="007801CF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7801CF" w:rsidRPr="007801CF" w:rsidRDefault="007801CF" w:rsidP="007801C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997" w:type="dxa"/>
            <w:gridSpan w:val="3"/>
            <w:tcBorders>
              <w:left w:val="single" w:sz="4" w:space="0" w:color="auto"/>
            </w:tcBorders>
          </w:tcPr>
          <w:p w:rsidR="007801CF" w:rsidRPr="007801CF" w:rsidRDefault="007801CF" w:rsidP="007801CF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801CF">
              <w:rPr>
                <w:rFonts w:ascii="Arial" w:eastAsia="Arial" w:hAnsi="Arial" w:cs="Arial"/>
                <w:sz w:val="22"/>
                <w:szCs w:val="22"/>
              </w:rPr>
              <w:t xml:space="preserve">Wilson González </w:t>
            </w:r>
          </w:p>
        </w:tc>
      </w:tr>
      <w:tr w:rsidR="007801CF" w:rsidTr="007801CF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997" w:type="dxa"/>
            <w:gridSpan w:val="3"/>
            <w:tcBorders>
              <w:left w:val="single" w:sz="4" w:space="0" w:color="auto"/>
            </w:tcBorders>
          </w:tcPr>
          <w:p w:rsidR="007801CF" w:rsidRPr="007801CF" w:rsidRDefault="007801CF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7801CF" w:rsidTr="007801CF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997" w:type="dxa"/>
            <w:gridSpan w:val="3"/>
            <w:tcBorders>
              <w:left w:val="single" w:sz="4" w:space="0" w:color="auto"/>
            </w:tcBorders>
          </w:tcPr>
          <w:p w:rsidR="007801CF" w:rsidRPr="007801CF" w:rsidRDefault="007801CF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En este caso de uso, el superadmin de la panadería o supermercado, ingresa al sistema los datos del nuevo usuario, seguido el sistema guarda la información del nuevo miembro de la empresa.</w:t>
            </w:r>
          </w:p>
        </w:tc>
      </w:tr>
      <w:tr w:rsidR="007801CF" w:rsidTr="007801CF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997" w:type="dxa"/>
            <w:gridSpan w:val="3"/>
            <w:tcBorders>
              <w:left w:val="single" w:sz="4" w:space="0" w:color="auto"/>
            </w:tcBorders>
          </w:tcPr>
          <w:p w:rsidR="007801CF" w:rsidRPr="007801CF" w:rsidRDefault="007801CF" w:rsidP="007801CF">
            <w:pPr>
              <w:pStyle w:val="Prrafodelista"/>
              <w:numPr>
                <w:ilvl w:val="0"/>
                <w:numId w:val="17"/>
              </w:numPr>
              <w:ind w:left="432"/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Nombre del usuario</w:t>
            </w:r>
          </w:p>
          <w:p w:rsidR="007801CF" w:rsidRPr="007801CF" w:rsidRDefault="007801CF" w:rsidP="007801CF">
            <w:pPr>
              <w:pStyle w:val="Prrafodelista"/>
              <w:numPr>
                <w:ilvl w:val="0"/>
                <w:numId w:val="17"/>
              </w:numPr>
              <w:ind w:left="432"/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Cargo</w:t>
            </w:r>
          </w:p>
          <w:p w:rsidR="007801CF" w:rsidRPr="007801CF" w:rsidRDefault="007801CF" w:rsidP="007801CF">
            <w:pPr>
              <w:pStyle w:val="Prrafodelista"/>
              <w:numPr>
                <w:ilvl w:val="0"/>
                <w:numId w:val="17"/>
              </w:numPr>
              <w:ind w:left="432"/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Cedula</w:t>
            </w:r>
          </w:p>
          <w:p w:rsidR="007801CF" w:rsidRPr="007801CF" w:rsidRDefault="007801CF" w:rsidP="007801CF">
            <w:pPr>
              <w:pStyle w:val="Prrafodelista"/>
              <w:numPr>
                <w:ilvl w:val="0"/>
                <w:numId w:val="17"/>
              </w:numPr>
              <w:ind w:left="432"/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 xml:space="preserve">Teléfono </w:t>
            </w:r>
          </w:p>
        </w:tc>
      </w:tr>
      <w:tr w:rsidR="007801CF" w:rsidTr="007801CF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997" w:type="dxa"/>
            <w:gridSpan w:val="3"/>
            <w:tcBorders>
              <w:left w:val="single" w:sz="4" w:space="0" w:color="auto"/>
            </w:tcBorders>
          </w:tcPr>
          <w:p w:rsidR="007801CF" w:rsidRPr="007801CF" w:rsidRDefault="007801CF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Los datos son guardados satisfactoriamente en el sistema.</w:t>
            </w:r>
          </w:p>
        </w:tc>
      </w:tr>
      <w:tr w:rsidR="007801CF" w:rsidTr="007801CF">
        <w:trPr>
          <w:cantSplit/>
        </w:trPr>
        <w:tc>
          <w:tcPr>
            <w:tcW w:w="2635" w:type="dxa"/>
            <w:vMerge w:val="restart"/>
            <w:tcBorders>
              <w:right w:val="single" w:sz="4" w:space="0" w:color="auto"/>
            </w:tcBorders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7801CF" w:rsidRPr="007801CF" w:rsidRDefault="007801CF" w:rsidP="0059026D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579" w:type="dxa"/>
            <w:gridSpan w:val="2"/>
            <w:tcBorders>
              <w:left w:val="single" w:sz="4" w:space="0" w:color="auto"/>
            </w:tcBorders>
            <w:vAlign w:val="center"/>
          </w:tcPr>
          <w:p w:rsidR="007801CF" w:rsidRPr="007801CF" w:rsidRDefault="007801CF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lastRenderedPageBreak/>
              <w:t>Usuario</w:t>
            </w:r>
          </w:p>
        </w:tc>
        <w:tc>
          <w:tcPr>
            <w:tcW w:w="4418" w:type="dxa"/>
            <w:tcBorders>
              <w:left w:val="single" w:sz="4" w:space="0" w:color="auto"/>
            </w:tcBorders>
            <w:vAlign w:val="center"/>
          </w:tcPr>
          <w:p w:rsidR="007801CF" w:rsidRPr="007801CF" w:rsidRDefault="007801CF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7801CF" w:rsidTr="007801CF">
        <w:trPr>
          <w:cantSplit/>
          <w:trHeight w:val="1042"/>
        </w:trPr>
        <w:tc>
          <w:tcPr>
            <w:tcW w:w="2635" w:type="dxa"/>
            <w:vMerge/>
            <w:tcBorders>
              <w:right w:val="single" w:sz="4" w:space="0" w:color="auto"/>
            </w:tcBorders>
          </w:tcPr>
          <w:p w:rsidR="007801CF" w:rsidRPr="007801CF" w:rsidRDefault="007801CF" w:rsidP="0059026D">
            <w:pPr>
              <w:pStyle w:val="Ttulo1"/>
            </w:pPr>
          </w:p>
        </w:tc>
        <w:tc>
          <w:tcPr>
            <w:tcW w:w="3579" w:type="dxa"/>
            <w:gridSpan w:val="2"/>
            <w:tcBorders>
              <w:left w:val="single" w:sz="4" w:space="0" w:color="auto"/>
            </w:tcBorders>
          </w:tcPr>
          <w:p w:rsidR="007801CF" w:rsidRPr="008C0958" w:rsidRDefault="008C0958" w:rsidP="008C095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801CF" w:rsidRPr="008C0958">
              <w:rPr>
                <w:rFonts w:ascii="Arial" w:hAnsi="Arial" w:cs="Arial"/>
                <w:bCs/>
                <w:sz w:val="22"/>
                <w:szCs w:val="22"/>
              </w:rPr>
              <w:t>Ingresa al sistema.</w:t>
            </w:r>
          </w:p>
          <w:p w:rsidR="008C0958" w:rsidRPr="008C0958" w:rsidRDefault="008C0958" w:rsidP="008C0958"/>
          <w:p w:rsidR="007801CF" w:rsidRDefault="007801CF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Cs/>
                <w:sz w:val="22"/>
                <w:szCs w:val="22"/>
              </w:rPr>
              <w:t>3. Escoge la opción de insertar usuario.</w:t>
            </w:r>
          </w:p>
          <w:p w:rsidR="008C0958" w:rsidRPr="007801CF" w:rsidRDefault="008C0958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801CF" w:rsidRPr="007801CF" w:rsidRDefault="007801CF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Cs/>
                <w:sz w:val="22"/>
                <w:szCs w:val="22"/>
              </w:rPr>
              <w:t>5. Ingresa los datos del usuario.</w:t>
            </w:r>
          </w:p>
        </w:tc>
        <w:tc>
          <w:tcPr>
            <w:tcW w:w="4418" w:type="dxa"/>
            <w:tcBorders>
              <w:left w:val="single" w:sz="4" w:space="0" w:color="auto"/>
            </w:tcBorders>
          </w:tcPr>
          <w:p w:rsidR="008C0958" w:rsidRDefault="008C0958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801CF" w:rsidRDefault="007801CF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8C0958" w:rsidRPr="007801CF" w:rsidRDefault="008C0958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801CF" w:rsidRDefault="007801CF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Cs/>
                <w:sz w:val="22"/>
                <w:szCs w:val="22"/>
              </w:rPr>
              <w:t>4. Muestra un formulario de inserción de datos.</w:t>
            </w:r>
          </w:p>
          <w:p w:rsidR="008C0958" w:rsidRPr="007801CF" w:rsidRDefault="008C0958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801CF" w:rsidRDefault="007801CF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Cs/>
                <w:sz w:val="22"/>
                <w:szCs w:val="22"/>
              </w:rPr>
              <w:t>6. Verifica la información ingresada.</w:t>
            </w:r>
          </w:p>
          <w:p w:rsidR="008C0958" w:rsidRPr="007801CF" w:rsidRDefault="008C0958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801CF" w:rsidRPr="007801CF" w:rsidRDefault="007801CF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Cs/>
                <w:sz w:val="22"/>
                <w:szCs w:val="22"/>
              </w:rPr>
              <w:t>7. Guarda la información en la base de datos.</w:t>
            </w:r>
          </w:p>
        </w:tc>
      </w:tr>
      <w:tr w:rsidR="007801CF" w:rsidTr="007801CF">
        <w:trPr>
          <w:cantSplit/>
          <w:trHeight w:val="255"/>
        </w:trPr>
        <w:tc>
          <w:tcPr>
            <w:tcW w:w="2635" w:type="dxa"/>
            <w:vMerge w:val="restart"/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579" w:type="dxa"/>
            <w:gridSpan w:val="2"/>
            <w:vAlign w:val="center"/>
          </w:tcPr>
          <w:p w:rsidR="007801CF" w:rsidRPr="007801CF" w:rsidRDefault="007801CF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418" w:type="dxa"/>
            <w:vAlign w:val="center"/>
          </w:tcPr>
          <w:p w:rsidR="007801CF" w:rsidRPr="007801CF" w:rsidRDefault="007801CF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7801CF" w:rsidTr="007801CF">
        <w:trPr>
          <w:cantSplit/>
          <w:trHeight w:val="240"/>
        </w:trPr>
        <w:tc>
          <w:tcPr>
            <w:tcW w:w="2635" w:type="dxa"/>
            <w:vMerge/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79" w:type="dxa"/>
            <w:gridSpan w:val="2"/>
          </w:tcPr>
          <w:p w:rsidR="007801CF" w:rsidRPr="007801CF" w:rsidRDefault="007801CF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1. ingresan mal los datos</w:t>
            </w:r>
          </w:p>
          <w:p w:rsidR="007801CF" w:rsidRPr="007801CF" w:rsidRDefault="007801CF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8" w:type="dxa"/>
          </w:tcPr>
          <w:p w:rsidR="008C0958" w:rsidRDefault="008C0958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801CF" w:rsidRDefault="007801CF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1CF">
              <w:rPr>
                <w:rFonts w:ascii="Arial" w:hAnsi="Arial" w:cs="Arial"/>
                <w:sz w:val="22"/>
                <w:szCs w:val="22"/>
              </w:rPr>
              <w:t>2. se abre un cuadro en pantalla indicando que no se llenaron los campos requeridos (*).</w:t>
            </w:r>
          </w:p>
          <w:p w:rsidR="007801CF" w:rsidRPr="007801CF" w:rsidRDefault="007801CF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7801CF" w:rsidRPr="007801CF" w:rsidRDefault="007801CF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7801CF">
              <w:rPr>
                <w:rFonts w:ascii="Arial" w:hAnsi="Arial" w:cs="Arial"/>
                <w:sz w:val="22"/>
                <w:szCs w:val="22"/>
              </w:rPr>
              <w:t>. el usuario ya existe, se abre un cuadro en pantalla informando que el usuario ya existe.</w:t>
            </w:r>
          </w:p>
        </w:tc>
      </w:tr>
      <w:tr w:rsidR="007801CF" w:rsidTr="007801CF">
        <w:trPr>
          <w:cantSplit/>
        </w:trPr>
        <w:tc>
          <w:tcPr>
            <w:tcW w:w="2642" w:type="dxa"/>
            <w:gridSpan w:val="2"/>
            <w:vAlign w:val="center"/>
          </w:tcPr>
          <w:p w:rsidR="007801CF" w:rsidRPr="007801CF" w:rsidRDefault="007801CF" w:rsidP="007801C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</w:p>
        </w:tc>
        <w:tc>
          <w:tcPr>
            <w:tcW w:w="7990" w:type="dxa"/>
            <w:gridSpan w:val="2"/>
            <w:vAlign w:val="center"/>
          </w:tcPr>
          <w:p w:rsidR="007801CF" w:rsidRPr="008C0958" w:rsidRDefault="008C0958" w:rsidP="007801C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superadmin debe de haber iniciado sesión</w:t>
            </w:r>
            <w:r w:rsidR="00A53CA4">
              <w:rPr>
                <w:rFonts w:ascii="Arial" w:hAnsi="Arial" w:cs="Arial"/>
                <w:sz w:val="22"/>
                <w:szCs w:val="22"/>
              </w:rPr>
              <w:t xml:space="preserve"> y estar en el módulo de usuarios</w:t>
            </w:r>
          </w:p>
        </w:tc>
      </w:tr>
      <w:tr w:rsidR="007801CF" w:rsidTr="008C0958">
        <w:trPr>
          <w:cantSplit/>
          <w:trHeight w:val="270"/>
        </w:trPr>
        <w:tc>
          <w:tcPr>
            <w:tcW w:w="2642" w:type="dxa"/>
            <w:gridSpan w:val="2"/>
            <w:tcBorders>
              <w:bottom w:val="single" w:sz="4" w:space="0" w:color="auto"/>
            </w:tcBorders>
          </w:tcPr>
          <w:p w:rsidR="007801CF" w:rsidRPr="007801CF" w:rsidRDefault="007801CF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Postcondiciones</w:t>
            </w:r>
          </w:p>
        </w:tc>
        <w:tc>
          <w:tcPr>
            <w:tcW w:w="7990" w:type="dxa"/>
            <w:gridSpan w:val="2"/>
            <w:tcBorders>
              <w:bottom w:val="single" w:sz="4" w:space="0" w:color="auto"/>
            </w:tcBorders>
          </w:tcPr>
          <w:p w:rsidR="007801CF" w:rsidRPr="007801CF" w:rsidRDefault="008C0958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actualizará la base de datos con el nuevo ingreso</w:t>
            </w:r>
          </w:p>
        </w:tc>
      </w:tr>
    </w:tbl>
    <w:p w:rsidR="00733F0A" w:rsidRDefault="00733F0A" w:rsidP="007801CF">
      <w:pPr>
        <w:ind w:left="-709"/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5"/>
        <w:gridCol w:w="3380"/>
        <w:gridCol w:w="4617"/>
      </w:tblGrid>
      <w:tr w:rsidR="008C0958" w:rsidTr="00A53CA4">
        <w:trPr>
          <w:cantSplit/>
        </w:trPr>
        <w:tc>
          <w:tcPr>
            <w:tcW w:w="2635" w:type="dxa"/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50" w:name="_Hlk524957475"/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997" w:type="dxa"/>
            <w:gridSpan w:val="2"/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CU 1-2</w:t>
            </w:r>
          </w:p>
        </w:tc>
      </w:tr>
      <w:tr w:rsidR="008C0958" w:rsidTr="00A53CA4">
        <w:trPr>
          <w:cantSplit/>
        </w:trPr>
        <w:tc>
          <w:tcPr>
            <w:tcW w:w="2635" w:type="dxa"/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997" w:type="dxa"/>
            <w:gridSpan w:val="2"/>
          </w:tcPr>
          <w:p w:rsidR="008C0958" w:rsidRPr="008C0958" w:rsidRDefault="008C0958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Buscar usuario</w:t>
            </w:r>
          </w:p>
        </w:tc>
      </w:tr>
      <w:tr w:rsidR="008C0958" w:rsidTr="00A53CA4">
        <w:trPr>
          <w:cantSplit/>
        </w:trPr>
        <w:tc>
          <w:tcPr>
            <w:tcW w:w="2635" w:type="dxa"/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997" w:type="dxa"/>
            <w:gridSpan w:val="2"/>
          </w:tcPr>
          <w:p w:rsidR="008C0958" w:rsidRPr="008C0958" w:rsidRDefault="008C0958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8C0958" w:rsidTr="00A53CA4">
        <w:trPr>
          <w:cantSplit/>
        </w:trPr>
        <w:tc>
          <w:tcPr>
            <w:tcW w:w="2635" w:type="dxa"/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997" w:type="dxa"/>
            <w:gridSpan w:val="2"/>
          </w:tcPr>
          <w:p w:rsidR="008C0958" w:rsidRPr="008C0958" w:rsidRDefault="008C0958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Indispensable</w:t>
            </w:r>
          </w:p>
        </w:tc>
      </w:tr>
      <w:tr w:rsidR="008C0958" w:rsidTr="00A53CA4">
        <w:trPr>
          <w:cantSplit/>
        </w:trPr>
        <w:tc>
          <w:tcPr>
            <w:tcW w:w="2635" w:type="dxa"/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997" w:type="dxa"/>
            <w:gridSpan w:val="2"/>
          </w:tcPr>
          <w:p w:rsidR="008C0958" w:rsidRPr="008C0958" w:rsidRDefault="008C0958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 xml:space="preserve">Baja </w:t>
            </w:r>
          </w:p>
        </w:tc>
      </w:tr>
      <w:tr w:rsidR="008C0958" w:rsidTr="00A53CA4">
        <w:trPr>
          <w:cantSplit/>
        </w:trPr>
        <w:tc>
          <w:tcPr>
            <w:tcW w:w="2635" w:type="dxa"/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997" w:type="dxa"/>
            <w:gridSpan w:val="2"/>
          </w:tcPr>
          <w:p w:rsidR="008C0958" w:rsidRPr="008C0958" w:rsidRDefault="008C0958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8C0958" w:rsidTr="00A53CA4">
        <w:trPr>
          <w:cantSplit/>
        </w:trPr>
        <w:tc>
          <w:tcPr>
            <w:tcW w:w="2635" w:type="dxa"/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997" w:type="dxa"/>
            <w:gridSpan w:val="2"/>
          </w:tcPr>
          <w:p w:rsidR="008C0958" w:rsidRPr="008C0958" w:rsidRDefault="008C0958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visible</w:t>
            </w:r>
          </w:p>
        </w:tc>
      </w:tr>
      <w:tr w:rsidR="008C0958" w:rsidTr="00A53CA4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997" w:type="dxa"/>
            <w:gridSpan w:val="2"/>
            <w:tcBorders>
              <w:lef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8C0958" w:rsidTr="00A53CA4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997" w:type="dxa"/>
            <w:gridSpan w:val="2"/>
            <w:tcBorders>
              <w:lef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11/09/2018</w:t>
            </w:r>
          </w:p>
        </w:tc>
      </w:tr>
      <w:tr w:rsidR="008C0958" w:rsidTr="00A53CA4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997" w:type="dxa"/>
            <w:gridSpan w:val="2"/>
            <w:tcBorders>
              <w:lef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Wilson Gonzáles </w:t>
            </w:r>
          </w:p>
        </w:tc>
      </w:tr>
      <w:tr w:rsidR="008C0958" w:rsidTr="00A53CA4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997" w:type="dxa"/>
            <w:gridSpan w:val="2"/>
            <w:tcBorders>
              <w:lef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8C0958" w:rsidTr="00A53CA4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997" w:type="dxa"/>
            <w:gridSpan w:val="2"/>
            <w:tcBorders>
              <w:left w:val="single" w:sz="4" w:space="0" w:color="auto"/>
            </w:tcBorders>
          </w:tcPr>
          <w:p w:rsidR="008C0958" w:rsidRPr="008C0958" w:rsidRDefault="008C0958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El superadmin o el administrador de la empresa, podrán efectuar la búsqueda de la información de un usuario, el sistema mostrara en pantalla la información solicitada.</w:t>
            </w:r>
          </w:p>
        </w:tc>
      </w:tr>
      <w:tr w:rsidR="008C0958" w:rsidTr="00A53CA4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997" w:type="dxa"/>
            <w:gridSpan w:val="2"/>
            <w:tcBorders>
              <w:lef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- Nombre del usuario</w:t>
            </w:r>
          </w:p>
        </w:tc>
      </w:tr>
      <w:tr w:rsidR="008C0958" w:rsidTr="00A53CA4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997" w:type="dxa"/>
            <w:gridSpan w:val="2"/>
            <w:tcBorders>
              <w:lef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Se muestra en pantalla la información del usuario registrado.</w:t>
            </w:r>
          </w:p>
        </w:tc>
      </w:tr>
      <w:tr w:rsidR="008C0958" w:rsidTr="00A53CA4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8C0958" w:rsidRPr="008C0958" w:rsidRDefault="008C0958" w:rsidP="0059026D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380" w:type="dxa"/>
            <w:tcBorders>
              <w:left w:val="single" w:sz="4" w:space="0" w:color="auto"/>
            </w:tcBorders>
            <w:vAlign w:val="center"/>
          </w:tcPr>
          <w:p w:rsidR="008C0958" w:rsidRPr="008C0958" w:rsidRDefault="008C0958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617" w:type="dxa"/>
            <w:tcBorders>
              <w:left w:val="single" w:sz="4" w:space="0" w:color="auto"/>
            </w:tcBorders>
            <w:vAlign w:val="center"/>
          </w:tcPr>
          <w:p w:rsidR="008C0958" w:rsidRPr="008C0958" w:rsidRDefault="008C0958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8C0958" w:rsidTr="00A53CA4">
        <w:trPr>
          <w:cantSplit/>
          <w:trHeight w:val="1042"/>
        </w:trPr>
        <w:tc>
          <w:tcPr>
            <w:tcW w:w="2635" w:type="dxa"/>
            <w:tcBorders>
              <w:right w:val="single" w:sz="4" w:space="0" w:color="auto"/>
            </w:tcBorders>
          </w:tcPr>
          <w:p w:rsidR="008C0958" w:rsidRPr="008C0958" w:rsidRDefault="008C0958" w:rsidP="0059026D">
            <w:pPr>
              <w:pStyle w:val="Ttulo1"/>
            </w:pPr>
          </w:p>
        </w:tc>
        <w:tc>
          <w:tcPr>
            <w:tcW w:w="3380" w:type="dxa"/>
            <w:tcBorders>
              <w:left w:val="single" w:sz="4" w:space="0" w:color="auto"/>
            </w:tcBorders>
          </w:tcPr>
          <w:p w:rsidR="008C0958" w:rsidRPr="008C0958" w:rsidRDefault="008C0958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Cs/>
                <w:sz w:val="22"/>
                <w:szCs w:val="22"/>
              </w:rPr>
              <w:t>1. ingresa el nombre del usuario del cual desea obtener información.</w:t>
            </w:r>
          </w:p>
        </w:tc>
        <w:tc>
          <w:tcPr>
            <w:tcW w:w="4617" w:type="dxa"/>
            <w:tcBorders>
              <w:left w:val="single" w:sz="4" w:space="0" w:color="auto"/>
            </w:tcBorders>
          </w:tcPr>
          <w:p w:rsidR="008C0958" w:rsidRDefault="008C0958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C0958" w:rsidRPr="008C0958" w:rsidRDefault="008C0958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Cs/>
                <w:sz w:val="22"/>
                <w:szCs w:val="22"/>
              </w:rPr>
              <w:t>2. busca el nombre que se parezca al ingresado por el usuario, despliega información del usuario: nombre, cedula, teléfono, cargo.</w:t>
            </w:r>
          </w:p>
        </w:tc>
      </w:tr>
      <w:tr w:rsidR="008C0958" w:rsidTr="00A53CA4">
        <w:tc>
          <w:tcPr>
            <w:tcW w:w="2635" w:type="dxa"/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t>Caminos Alternativos</w:t>
            </w:r>
          </w:p>
        </w:tc>
        <w:tc>
          <w:tcPr>
            <w:tcW w:w="3380" w:type="dxa"/>
            <w:vAlign w:val="center"/>
          </w:tcPr>
          <w:p w:rsidR="008C0958" w:rsidRPr="008C0958" w:rsidRDefault="008C0958" w:rsidP="0059026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Cs/>
                <w:sz w:val="22"/>
                <w:szCs w:val="22"/>
              </w:rPr>
              <w:t>Usuario</w:t>
            </w:r>
          </w:p>
        </w:tc>
        <w:tc>
          <w:tcPr>
            <w:tcW w:w="4617" w:type="dxa"/>
            <w:vAlign w:val="center"/>
          </w:tcPr>
          <w:p w:rsidR="008C0958" w:rsidRPr="008C0958" w:rsidRDefault="008C0958" w:rsidP="0059026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Cs/>
                <w:sz w:val="22"/>
                <w:szCs w:val="22"/>
              </w:rPr>
              <w:t>Sistema</w:t>
            </w:r>
          </w:p>
        </w:tc>
      </w:tr>
      <w:tr w:rsidR="008C0958" w:rsidTr="00A53CA4">
        <w:trPr>
          <w:trHeight w:val="506"/>
        </w:trPr>
        <w:tc>
          <w:tcPr>
            <w:tcW w:w="2635" w:type="dxa"/>
            <w:tcBorders>
              <w:bottom w:val="single" w:sz="4" w:space="0" w:color="auto"/>
            </w:tcBorders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8C0958" w:rsidRPr="008C0958" w:rsidRDefault="008C0958" w:rsidP="008C095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0958">
              <w:rPr>
                <w:rFonts w:ascii="Arial" w:hAnsi="Arial" w:cs="Arial"/>
                <w:sz w:val="22"/>
                <w:szCs w:val="22"/>
              </w:rPr>
              <w:t>Ingresa el apellido del usuario que desea buscar.</w:t>
            </w:r>
          </w:p>
          <w:p w:rsidR="008C0958" w:rsidRPr="008C0958" w:rsidRDefault="008C0958" w:rsidP="008C0958"/>
          <w:p w:rsidR="008C0958" w:rsidRPr="008C0958" w:rsidRDefault="008C0958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3. Selecciona el usuario.</w:t>
            </w:r>
          </w:p>
        </w:tc>
        <w:tc>
          <w:tcPr>
            <w:tcW w:w="4617" w:type="dxa"/>
            <w:tcBorders>
              <w:bottom w:val="single" w:sz="4" w:space="0" w:color="auto"/>
            </w:tcBorders>
          </w:tcPr>
          <w:p w:rsidR="008C0958" w:rsidRDefault="008C0958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C0958" w:rsidRPr="008C0958" w:rsidRDefault="008C0958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2.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0958">
              <w:rPr>
                <w:rFonts w:ascii="Arial" w:hAnsi="Arial" w:cs="Arial"/>
                <w:sz w:val="22"/>
                <w:szCs w:val="22"/>
              </w:rPr>
              <w:t>Busca el apellido que concuerde con el nombre de algún usuario y muestra los posibles resultados (nombre y cargo).</w:t>
            </w:r>
          </w:p>
          <w:p w:rsidR="008C0958" w:rsidRPr="008C0958" w:rsidRDefault="008C0958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lastRenderedPageBreak/>
              <w:t>4. Muestra en pantalla la información del usuario seleccionado: nombre, cargo, cedula, teléfono.</w:t>
            </w:r>
          </w:p>
        </w:tc>
      </w:tr>
      <w:tr w:rsidR="008C0958" w:rsidTr="00A53CA4">
        <w:trPr>
          <w:cantSplit/>
          <w:trHeight w:val="255"/>
        </w:trPr>
        <w:tc>
          <w:tcPr>
            <w:tcW w:w="2635" w:type="dxa"/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0958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Caminos de Excepción</w:t>
            </w:r>
          </w:p>
        </w:tc>
        <w:tc>
          <w:tcPr>
            <w:tcW w:w="3380" w:type="dxa"/>
            <w:vAlign w:val="center"/>
          </w:tcPr>
          <w:p w:rsidR="008C0958" w:rsidRPr="008C0958" w:rsidRDefault="008C0958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617" w:type="dxa"/>
            <w:vAlign w:val="center"/>
          </w:tcPr>
          <w:p w:rsidR="008C0958" w:rsidRPr="008C0958" w:rsidRDefault="008C0958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8C0958" w:rsidTr="00A53CA4">
        <w:trPr>
          <w:cantSplit/>
          <w:trHeight w:val="240"/>
        </w:trPr>
        <w:tc>
          <w:tcPr>
            <w:tcW w:w="2635" w:type="dxa"/>
          </w:tcPr>
          <w:p w:rsidR="008C0958" w:rsidRPr="008C0958" w:rsidRDefault="008C0958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380" w:type="dxa"/>
          </w:tcPr>
          <w:p w:rsidR="008C0958" w:rsidRPr="008C0958" w:rsidRDefault="008C0958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1. Omite el nombre de usuario</w:t>
            </w:r>
          </w:p>
          <w:p w:rsidR="008C0958" w:rsidRPr="008C0958" w:rsidRDefault="008C0958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17" w:type="dxa"/>
          </w:tcPr>
          <w:p w:rsidR="008C0958" w:rsidRDefault="008C0958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C0958" w:rsidRDefault="008C0958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0958">
              <w:rPr>
                <w:rFonts w:ascii="Arial" w:hAnsi="Arial" w:cs="Arial"/>
                <w:sz w:val="22"/>
                <w:szCs w:val="22"/>
              </w:rPr>
              <w:t>2. Muestra en pantalla un cuadro de error, indicando que la entrada es invalida.</w:t>
            </w:r>
          </w:p>
          <w:p w:rsidR="008C0958" w:rsidRPr="008C0958" w:rsidRDefault="008C0958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C0958" w:rsidRPr="008C0958" w:rsidRDefault="008C0958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8C0958">
              <w:rPr>
                <w:rFonts w:ascii="Arial" w:hAnsi="Arial" w:cs="Arial"/>
                <w:sz w:val="22"/>
                <w:szCs w:val="22"/>
              </w:rPr>
              <w:t>. No se encuentra el nombre o apellido ingresados, se muestra en pantalla un error de usuario no encontrado.</w:t>
            </w:r>
          </w:p>
        </w:tc>
      </w:tr>
      <w:tr w:rsidR="00A53CA4" w:rsidTr="00A53CA4">
        <w:trPr>
          <w:cantSplit/>
        </w:trPr>
        <w:tc>
          <w:tcPr>
            <w:tcW w:w="2635" w:type="dxa"/>
            <w:vAlign w:val="center"/>
          </w:tcPr>
          <w:p w:rsidR="00A53CA4" w:rsidRPr="007801CF" w:rsidRDefault="00A53CA4" w:rsidP="00A53CA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</w:p>
        </w:tc>
        <w:tc>
          <w:tcPr>
            <w:tcW w:w="7997" w:type="dxa"/>
            <w:gridSpan w:val="2"/>
            <w:vAlign w:val="center"/>
          </w:tcPr>
          <w:p w:rsidR="00A53CA4" w:rsidRPr="008C0958" w:rsidRDefault="00A53CA4" w:rsidP="00A53C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superadmin debe de haber iniciado sesión y estar en el módulo de usuarios</w:t>
            </w:r>
          </w:p>
        </w:tc>
      </w:tr>
      <w:tr w:rsidR="00A53CA4" w:rsidTr="00A53CA4">
        <w:trPr>
          <w:cantSplit/>
          <w:trHeight w:val="184"/>
        </w:trPr>
        <w:tc>
          <w:tcPr>
            <w:tcW w:w="2635" w:type="dxa"/>
            <w:tcBorders>
              <w:bottom w:val="single" w:sz="4" w:space="0" w:color="auto"/>
            </w:tcBorders>
          </w:tcPr>
          <w:p w:rsidR="00A53CA4" w:rsidRPr="007801CF" w:rsidRDefault="00A53CA4" w:rsidP="00A53CA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1CF">
              <w:rPr>
                <w:rFonts w:ascii="Arial" w:hAnsi="Arial" w:cs="Arial"/>
                <w:b/>
                <w:bCs/>
                <w:sz w:val="22"/>
                <w:szCs w:val="22"/>
              </w:rPr>
              <w:t>Postcondiciones</w:t>
            </w:r>
          </w:p>
        </w:tc>
        <w:tc>
          <w:tcPr>
            <w:tcW w:w="7997" w:type="dxa"/>
            <w:gridSpan w:val="2"/>
            <w:tcBorders>
              <w:bottom w:val="single" w:sz="4" w:space="0" w:color="auto"/>
            </w:tcBorders>
          </w:tcPr>
          <w:p w:rsidR="00A53CA4" w:rsidRPr="00A53CA4" w:rsidRDefault="00A53CA4" w:rsidP="00A53C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Solo se mostrará en pantalla la información del usuario</w:t>
            </w:r>
          </w:p>
        </w:tc>
      </w:tr>
      <w:bookmarkEnd w:id="50"/>
    </w:tbl>
    <w:p w:rsidR="00733F0A" w:rsidRDefault="00733F0A" w:rsidP="008C0958">
      <w:pPr>
        <w:ind w:left="-567"/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"/>
        <w:gridCol w:w="3396"/>
        <w:gridCol w:w="4536"/>
      </w:tblGrid>
      <w:tr w:rsidR="008A5AE9" w:rsidTr="008A5AE9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938" w:type="dxa"/>
            <w:gridSpan w:val="3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CU 1-3</w:t>
            </w:r>
          </w:p>
        </w:tc>
      </w:tr>
      <w:tr w:rsidR="008A5AE9" w:rsidTr="008A5AE9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938" w:type="dxa"/>
            <w:gridSpan w:val="3"/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 xml:space="preserve">Modificar usuario </w:t>
            </w:r>
          </w:p>
        </w:tc>
      </w:tr>
      <w:tr w:rsidR="008A5AE9" w:rsidTr="008A5AE9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938" w:type="dxa"/>
            <w:gridSpan w:val="3"/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8A5AE9" w:rsidTr="008A5AE9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938" w:type="dxa"/>
            <w:gridSpan w:val="3"/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Indispens</w:t>
            </w:r>
            <w:r w:rsidRPr="008A5AE9">
              <w:rPr>
                <w:rFonts w:ascii="Arial" w:hAnsi="Arial" w:cs="Arial"/>
                <w:sz w:val="22"/>
                <w:szCs w:val="22"/>
              </w:rPr>
              <w:t xml:space="preserve">able </w:t>
            </w:r>
          </w:p>
        </w:tc>
      </w:tr>
      <w:tr w:rsidR="008A5AE9" w:rsidTr="008A5AE9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938" w:type="dxa"/>
            <w:gridSpan w:val="3"/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8A5AE9" w:rsidTr="008A5AE9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938" w:type="dxa"/>
            <w:gridSpan w:val="3"/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8A5AE9" w:rsidTr="008A5AE9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938" w:type="dxa"/>
            <w:gridSpan w:val="3"/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 xml:space="preserve">Visible </w:t>
            </w:r>
          </w:p>
        </w:tc>
      </w:tr>
      <w:tr w:rsidR="008A5AE9" w:rsidTr="008A5AE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8A5AE9" w:rsidTr="008A5AE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11/09/2018</w:t>
            </w:r>
          </w:p>
        </w:tc>
      </w:tr>
      <w:tr w:rsidR="008A5AE9" w:rsidTr="008A5AE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Wilson González</w:t>
            </w:r>
          </w:p>
        </w:tc>
      </w:tr>
      <w:tr w:rsidR="008A5AE9" w:rsidTr="008A5AE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8A5AE9" w:rsidTr="008A5AE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A5AE9" w:rsidRP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El superadmin o administrador, realizaran la debida actualización de los datos de los de los empleados en el sistema, se muestra en pantalla que la actualización ha sido realizada.</w:t>
            </w:r>
          </w:p>
        </w:tc>
      </w:tr>
      <w:tr w:rsidR="008A5AE9" w:rsidTr="008A5AE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A5AE9" w:rsidRP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- nombre del usuario registrado</w:t>
            </w:r>
          </w:p>
        </w:tc>
      </w:tr>
      <w:tr w:rsidR="008A5AE9" w:rsidTr="008A5AE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A5AE9" w:rsidRP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El sistema guarda la información introducida en el formulario de actualización de datos.</w:t>
            </w:r>
          </w:p>
        </w:tc>
      </w:tr>
      <w:tr w:rsidR="008A5AE9" w:rsidTr="00AF2777">
        <w:trPr>
          <w:cantSplit/>
        </w:trPr>
        <w:tc>
          <w:tcPr>
            <w:tcW w:w="2694" w:type="dxa"/>
            <w:vMerge w:val="restart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8A5AE9" w:rsidRPr="008A5AE9" w:rsidRDefault="008A5AE9" w:rsidP="0059026D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402" w:type="dxa"/>
            <w:gridSpan w:val="2"/>
            <w:tcBorders>
              <w:left w:val="single" w:sz="4" w:space="0" w:color="auto"/>
            </w:tcBorders>
            <w:vAlign w:val="center"/>
          </w:tcPr>
          <w:p w:rsidR="008A5AE9" w:rsidRPr="008A5AE9" w:rsidRDefault="008A5AE9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536" w:type="dxa"/>
            <w:tcBorders>
              <w:left w:val="single" w:sz="4" w:space="0" w:color="auto"/>
            </w:tcBorders>
            <w:vAlign w:val="center"/>
          </w:tcPr>
          <w:p w:rsidR="008A5AE9" w:rsidRPr="008A5AE9" w:rsidRDefault="008A5AE9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8A5AE9" w:rsidTr="00AF2777">
        <w:trPr>
          <w:cantSplit/>
          <w:trHeight w:val="1042"/>
        </w:trPr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pStyle w:val="Ttulo1"/>
            </w:pPr>
          </w:p>
        </w:tc>
        <w:tc>
          <w:tcPr>
            <w:tcW w:w="3402" w:type="dxa"/>
            <w:gridSpan w:val="2"/>
            <w:tcBorders>
              <w:left w:val="single" w:sz="4" w:space="0" w:color="auto"/>
            </w:tcBorders>
          </w:tcPr>
          <w:p w:rsidR="008A5AE9" w:rsidRPr="008A5AE9" w:rsidRDefault="008A5AE9" w:rsidP="008A5AE9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8A5AE9">
              <w:rPr>
                <w:rFonts w:ascii="Arial" w:hAnsi="Arial" w:cs="Arial"/>
                <w:bCs/>
                <w:sz w:val="22"/>
                <w:szCs w:val="22"/>
              </w:rPr>
              <w:t>ingresa al sistema.</w:t>
            </w:r>
          </w:p>
          <w:p w:rsidR="008A5AE9" w:rsidRPr="008A5AE9" w:rsidRDefault="008A5AE9" w:rsidP="008A5AE9"/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3. Escoge la opción de actualizar usuario.</w:t>
            </w: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5. Selecciona al usuario a actualizar.</w:t>
            </w: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7. Ingresa los datos a actualizar.</w:t>
            </w: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10. Confirma actualización.</w:t>
            </w: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4. Muestra la lista de usuarios guardados.</w:t>
            </w: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6. Carga el formulario para actualización.</w:t>
            </w: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8. Valida la información ingresada.</w:t>
            </w: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9. Muestra un mensaje para confirmación.</w:t>
            </w: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11. Guarda la información en la base de datos.</w:t>
            </w:r>
          </w:p>
        </w:tc>
      </w:tr>
      <w:tr w:rsidR="008A5AE9" w:rsidTr="00AF2777">
        <w:trPr>
          <w:cantSplit/>
          <w:trHeight w:val="255"/>
        </w:trPr>
        <w:tc>
          <w:tcPr>
            <w:tcW w:w="2694" w:type="dxa"/>
            <w:vMerge w:val="restart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402" w:type="dxa"/>
            <w:gridSpan w:val="2"/>
            <w:vAlign w:val="center"/>
          </w:tcPr>
          <w:p w:rsidR="008A5AE9" w:rsidRPr="008A5AE9" w:rsidRDefault="008A5AE9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536" w:type="dxa"/>
            <w:vAlign w:val="center"/>
          </w:tcPr>
          <w:p w:rsidR="008A5AE9" w:rsidRPr="008A5AE9" w:rsidRDefault="008A5AE9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8A5AE9" w:rsidTr="00AF2777">
        <w:trPr>
          <w:cantSplit/>
          <w:trHeight w:val="240"/>
        </w:trPr>
        <w:tc>
          <w:tcPr>
            <w:tcW w:w="2694" w:type="dxa"/>
            <w:vMerge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402" w:type="dxa"/>
            <w:gridSpan w:val="2"/>
          </w:tcPr>
          <w:p w:rsidR="008A5AE9" w:rsidRPr="008A5AE9" w:rsidRDefault="008A5AE9" w:rsidP="008A5A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A5AE9">
              <w:rPr>
                <w:rFonts w:ascii="Arial" w:hAnsi="Arial" w:cs="Arial"/>
                <w:sz w:val="22"/>
                <w:szCs w:val="22"/>
              </w:rPr>
              <w:t>ingresa datos erróneos</w:t>
            </w:r>
          </w:p>
          <w:p w:rsidR="008A5AE9" w:rsidRPr="008A5AE9" w:rsidRDefault="008A5AE9" w:rsidP="008A5AE9"/>
          <w:p w:rsid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3. rechaza actualización.</w:t>
            </w: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5. ingresa los datos correctos</w:t>
            </w: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7. confirma actualización.</w:t>
            </w:r>
          </w:p>
        </w:tc>
        <w:tc>
          <w:tcPr>
            <w:tcW w:w="4536" w:type="dxa"/>
          </w:tcPr>
          <w:p w:rsid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2. muestra un mensaje para confirmación.</w:t>
            </w: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4. el formulario no se bloquea.</w:t>
            </w: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6.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A5AE9">
              <w:rPr>
                <w:rFonts w:ascii="Arial" w:hAnsi="Arial" w:cs="Arial"/>
                <w:sz w:val="22"/>
                <w:szCs w:val="22"/>
              </w:rPr>
              <w:t>muestra nuevamente el mensaje de confirmación.</w:t>
            </w:r>
          </w:p>
        </w:tc>
      </w:tr>
      <w:tr w:rsidR="008A5AE9" w:rsidTr="008A5AE9">
        <w:trPr>
          <w:cantSplit/>
        </w:trPr>
        <w:tc>
          <w:tcPr>
            <w:tcW w:w="2700" w:type="dxa"/>
            <w:gridSpan w:val="2"/>
            <w:vAlign w:val="center"/>
          </w:tcPr>
          <w:p w:rsidR="008A5AE9" w:rsidRPr="008A5AE9" w:rsidRDefault="008A5AE9" w:rsidP="008A5AE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</w:p>
        </w:tc>
        <w:tc>
          <w:tcPr>
            <w:tcW w:w="7932" w:type="dxa"/>
            <w:gridSpan w:val="2"/>
            <w:vAlign w:val="center"/>
          </w:tcPr>
          <w:p w:rsidR="008A5AE9" w:rsidRPr="008C0958" w:rsidRDefault="008A5AE9" w:rsidP="008A5A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superadmin debe de haber iniciado sesión y estar en el módulo de usuarios</w:t>
            </w:r>
          </w:p>
        </w:tc>
      </w:tr>
      <w:tr w:rsidR="008A5AE9" w:rsidTr="008A5AE9">
        <w:trPr>
          <w:cantSplit/>
          <w:trHeight w:val="224"/>
        </w:trPr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8A5AE9" w:rsidRPr="008A5AE9" w:rsidRDefault="008A5AE9" w:rsidP="008A5AE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Postcondiciones</w:t>
            </w:r>
          </w:p>
        </w:tc>
        <w:tc>
          <w:tcPr>
            <w:tcW w:w="7932" w:type="dxa"/>
            <w:gridSpan w:val="2"/>
            <w:tcBorders>
              <w:bottom w:val="single" w:sz="4" w:space="0" w:color="auto"/>
            </w:tcBorders>
          </w:tcPr>
          <w:p w:rsidR="008A5AE9" w:rsidRPr="008A5AE9" w:rsidRDefault="008A5AE9" w:rsidP="008A5AE9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 xml:space="preserve">Se actualiza la base de datos con la nueva información </w:t>
            </w:r>
          </w:p>
        </w:tc>
      </w:tr>
    </w:tbl>
    <w:p w:rsidR="00733F0A" w:rsidRDefault="00733F0A"/>
    <w:p w:rsidR="00733F0A" w:rsidRDefault="00733F0A"/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3685"/>
        <w:gridCol w:w="4253"/>
      </w:tblGrid>
      <w:tr w:rsidR="008A5AE9" w:rsidRPr="008A5AE9" w:rsidTr="00AF2777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938" w:type="dxa"/>
            <w:gridSpan w:val="2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 1-4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938" w:type="dxa"/>
            <w:gridSpan w:val="2"/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 xml:space="preserve">Eliminar usuario 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938" w:type="dxa"/>
            <w:gridSpan w:val="2"/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938" w:type="dxa"/>
            <w:gridSpan w:val="2"/>
          </w:tcPr>
          <w:p w:rsidR="008A5AE9" w:rsidRPr="008A5AE9" w:rsidRDefault="00FB01E2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938" w:type="dxa"/>
            <w:gridSpan w:val="2"/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 xml:space="preserve">Baja 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938" w:type="dxa"/>
            <w:gridSpan w:val="2"/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938" w:type="dxa"/>
            <w:gridSpan w:val="2"/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Visible 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11/09/2018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8A5AE9" w:rsidRPr="008A5AE9" w:rsidRDefault="00FB01E2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Wilson González 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8A5AE9" w:rsidRPr="008A5AE9" w:rsidRDefault="00FB01E2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8A5AE9" w:rsidRP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El superadmin o administrador realizaran la respectiva eliminación del personal que no se encuentre laborando más con ellos o ha sido despedido, el sistema mostrara en pantalla que el usuario ha sido eliminado de la empresa.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8A5AE9" w:rsidRP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 xml:space="preserve">- nombre del usuario </w:t>
            </w:r>
            <w:r w:rsidR="00FB01E2" w:rsidRPr="008A5AE9">
              <w:rPr>
                <w:rFonts w:ascii="Arial" w:hAnsi="Arial" w:cs="Arial"/>
                <w:sz w:val="22"/>
                <w:szCs w:val="22"/>
              </w:rPr>
              <w:t>a</w:t>
            </w:r>
            <w:r w:rsidRPr="008A5AE9">
              <w:rPr>
                <w:rFonts w:ascii="Arial" w:hAnsi="Arial" w:cs="Arial"/>
                <w:sz w:val="22"/>
                <w:szCs w:val="22"/>
              </w:rPr>
              <w:t xml:space="preserve"> eliminar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8A5AE9" w:rsidRPr="008A5AE9" w:rsidRDefault="008A5AE9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El sistema eliminara al usuario seleccionado.</w:t>
            </w:r>
          </w:p>
        </w:tc>
      </w:tr>
      <w:tr w:rsidR="008A5AE9" w:rsidRPr="008A5AE9" w:rsidTr="00AF2777">
        <w:trPr>
          <w:cantSplit/>
        </w:trPr>
        <w:tc>
          <w:tcPr>
            <w:tcW w:w="2694" w:type="dxa"/>
            <w:vMerge w:val="restart"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8A5AE9" w:rsidRPr="008A5AE9" w:rsidRDefault="008A5AE9" w:rsidP="0059026D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685" w:type="dxa"/>
            <w:tcBorders>
              <w:left w:val="single" w:sz="4" w:space="0" w:color="auto"/>
            </w:tcBorders>
            <w:vAlign w:val="center"/>
          </w:tcPr>
          <w:p w:rsidR="008A5AE9" w:rsidRPr="008A5AE9" w:rsidRDefault="008A5AE9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253" w:type="dxa"/>
            <w:tcBorders>
              <w:left w:val="single" w:sz="4" w:space="0" w:color="auto"/>
            </w:tcBorders>
            <w:vAlign w:val="center"/>
          </w:tcPr>
          <w:p w:rsidR="008A5AE9" w:rsidRPr="008A5AE9" w:rsidRDefault="008A5AE9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8A5AE9" w:rsidRPr="008A5AE9" w:rsidTr="00AF2777">
        <w:trPr>
          <w:cantSplit/>
          <w:trHeight w:val="1042"/>
        </w:trPr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8A5AE9" w:rsidRPr="008A5AE9" w:rsidRDefault="008A5AE9" w:rsidP="0059026D">
            <w:pPr>
              <w:pStyle w:val="Ttulo1"/>
            </w:pPr>
          </w:p>
        </w:tc>
        <w:tc>
          <w:tcPr>
            <w:tcW w:w="3685" w:type="dxa"/>
            <w:tcBorders>
              <w:left w:val="single" w:sz="4" w:space="0" w:color="auto"/>
            </w:tcBorders>
          </w:tcPr>
          <w:p w:rsidR="008A5AE9" w:rsidRPr="00FB01E2" w:rsidRDefault="00FB01E2" w:rsidP="00FB01E2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FB01E2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A5AE9" w:rsidRPr="00FB01E2">
              <w:rPr>
                <w:rFonts w:ascii="Arial" w:hAnsi="Arial" w:cs="Arial"/>
                <w:bCs/>
                <w:sz w:val="22"/>
                <w:szCs w:val="22"/>
              </w:rPr>
              <w:t>ingresa al sistema.</w:t>
            </w:r>
          </w:p>
          <w:p w:rsidR="00FB01E2" w:rsidRPr="00FB01E2" w:rsidRDefault="00FB01E2" w:rsidP="00FB01E2"/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3. Escoge la opción de eliminar usuario.</w:t>
            </w:r>
          </w:p>
          <w:p w:rsidR="00FB01E2" w:rsidRPr="008A5AE9" w:rsidRDefault="00FB01E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5. Selecciona al usuario que desea eliminar.</w:t>
            </w:r>
          </w:p>
          <w:p w:rsidR="00FB01E2" w:rsidRPr="008A5AE9" w:rsidRDefault="00FB01E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7. Confirma eliminación.</w:t>
            </w:r>
          </w:p>
          <w:p w:rsidR="00FB01E2" w:rsidRPr="008A5AE9" w:rsidRDefault="00FB01E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9. Digita la clave de acceso.</w:t>
            </w:r>
          </w:p>
        </w:tc>
        <w:tc>
          <w:tcPr>
            <w:tcW w:w="4253" w:type="dxa"/>
            <w:tcBorders>
              <w:left w:val="single" w:sz="4" w:space="0" w:color="auto"/>
            </w:tcBorders>
          </w:tcPr>
          <w:p w:rsidR="00FB01E2" w:rsidRDefault="00FB01E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FB01E2" w:rsidRPr="008A5AE9" w:rsidRDefault="00FB01E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B01E2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4. Muestra la lista de usuarios disponibles.</w:t>
            </w:r>
          </w:p>
          <w:p w:rsidR="00FB01E2" w:rsidRDefault="00FB01E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6. Muestra un cuadro de confirmación de eliminación.</w:t>
            </w:r>
          </w:p>
          <w:p w:rsidR="00FB01E2" w:rsidRPr="008A5AE9" w:rsidRDefault="00FB01E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8. Muestra un segundo cuadro para ingresar la contraseña de acceso.</w:t>
            </w:r>
          </w:p>
          <w:p w:rsidR="00FB01E2" w:rsidRPr="008A5AE9" w:rsidRDefault="00FB01E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A5AE9" w:rsidRPr="008A5AE9" w:rsidRDefault="008A5AE9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Cs/>
                <w:sz w:val="22"/>
                <w:szCs w:val="22"/>
              </w:rPr>
              <w:t>10. Muestra un mensaje de eliminación de usuario</w:t>
            </w:r>
          </w:p>
        </w:tc>
      </w:tr>
      <w:tr w:rsidR="008A5AE9" w:rsidRPr="008A5AE9" w:rsidTr="00AF2777">
        <w:trPr>
          <w:cantSplit/>
          <w:trHeight w:val="255"/>
        </w:trPr>
        <w:tc>
          <w:tcPr>
            <w:tcW w:w="2694" w:type="dxa"/>
            <w:vMerge w:val="restart"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685" w:type="dxa"/>
            <w:vAlign w:val="center"/>
          </w:tcPr>
          <w:p w:rsidR="008A5AE9" w:rsidRPr="008A5AE9" w:rsidRDefault="008A5AE9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253" w:type="dxa"/>
            <w:vAlign w:val="center"/>
          </w:tcPr>
          <w:p w:rsidR="008A5AE9" w:rsidRPr="008A5AE9" w:rsidRDefault="008A5AE9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5AE9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8A5AE9" w:rsidRPr="008A5AE9" w:rsidTr="00AF2777">
        <w:trPr>
          <w:cantSplit/>
          <w:trHeight w:val="240"/>
        </w:trPr>
        <w:tc>
          <w:tcPr>
            <w:tcW w:w="2694" w:type="dxa"/>
            <w:vMerge/>
          </w:tcPr>
          <w:p w:rsidR="008A5AE9" w:rsidRPr="008A5AE9" w:rsidRDefault="008A5AE9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685" w:type="dxa"/>
          </w:tcPr>
          <w:p w:rsidR="008A5AE9" w:rsidRPr="00FB01E2" w:rsidRDefault="00FB01E2" w:rsidP="00FB01E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01E2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A5AE9" w:rsidRPr="00FB01E2">
              <w:rPr>
                <w:rFonts w:ascii="Arial" w:hAnsi="Arial" w:cs="Arial"/>
                <w:sz w:val="22"/>
                <w:szCs w:val="22"/>
              </w:rPr>
              <w:t>No confirma la eliminación.</w:t>
            </w:r>
          </w:p>
          <w:p w:rsidR="00FB01E2" w:rsidRPr="00FB01E2" w:rsidRDefault="00FB01E2" w:rsidP="00FB01E2"/>
          <w:p w:rsidR="008A5AE9" w:rsidRDefault="00FB01E2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8A5AE9" w:rsidRPr="008A5AE9">
              <w:rPr>
                <w:rFonts w:ascii="Arial" w:hAnsi="Arial" w:cs="Arial"/>
                <w:sz w:val="22"/>
                <w:szCs w:val="22"/>
              </w:rPr>
              <w:t>. La clave no es correcta.</w:t>
            </w:r>
          </w:p>
          <w:p w:rsidR="00FB01E2" w:rsidRPr="008A5AE9" w:rsidRDefault="00FB01E2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A5AE9" w:rsidRPr="008A5AE9" w:rsidRDefault="00FB01E2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8A5AE9" w:rsidRPr="008A5AE9">
              <w:rPr>
                <w:rFonts w:ascii="Arial" w:hAnsi="Arial" w:cs="Arial"/>
                <w:sz w:val="22"/>
                <w:szCs w:val="22"/>
              </w:rPr>
              <w:t>. La clave es ingresada más de tres veces.</w:t>
            </w:r>
          </w:p>
        </w:tc>
        <w:tc>
          <w:tcPr>
            <w:tcW w:w="4253" w:type="dxa"/>
          </w:tcPr>
          <w:p w:rsidR="00FB01E2" w:rsidRDefault="00FB01E2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A5AE9" w:rsidRDefault="00FB01E2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8A5AE9" w:rsidRPr="008A5AE9">
              <w:rPr>
                <w:rFonts w:ascii="Arial" w:hAnsi="Arial" w:cs="Arial"/>
                <w:sz w:val="22"/>
                <w:szCs w:val="22"/>
              </w:rPr>
              <w:t>. El usuario no es eliminado.</w:t>
            </w:r>
          </w:p>
          <w:p w:rsidR="00FB01E2" w:rsidRDefault="00FB01E2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B01E2" w:rsidRPr="008A5AE9" w:rsidRDefault="00FB01E2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A5AE9" w:rsidRDefault="00FB01E2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8A5AE9" w:rsidRPr="008A5AE9">
              <w:rPr>
                <w:rFonts w:ascii="Arial" w:hAnsi="Arial" w:cs="Arial"/>
                <w:sz w:val="22"/>
                <w:szCs w:val="22"/>
              </w:rPr>
              <w:t>. El cuadro de dialogo le notifica que la clave es incorrecta y que le quedan dos intentos.</w:t>
            </w:r>
          </w:p>
          <w:p w:rsidR="00FB01E2" w:rsidRPr="008A5AE9" w:rsidRDefault="00FB01E2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A5AE9" w:rsidRPr="008A5AE9" w:rsidRDefault="00FB01E2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8A5AE9" w:rsidRPr="008A5AE9">
              <w:rPr>
                <w:rFonts w:ascii="Arial" w:hAnsi="Arial" w:cs="Arial"/>
                <w:sz w:val="22"/>
                <w:szCs w:val="22"/>
              </w:rPr>
              <w:t>. El sistema muestra en pantalla que la acción es cancelada.</w:t>
            </w:r>
          </w:p>
        </w:tc>
      </w:tr>
      <w:tr w:rsidR="00FB01E2" w:rsidRPr="008A5AE9" w:rsidTr="00AF2777">
        <w:trPr>
          <w:cantSplit/>
        </w:trPr>
        <w:tc>
          <w:tcPr>
            <w:tcW w:w="2694" w:type="dxa"/>
            <w:vAlign w:val="center"/>
          </w:tcPr>
          <w:p w:rsidR="00FB01E2" w:rsidRPr="008A5AE9" w:rsidRDefault="00FB01E2" w:rsidP="00FB01E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</w:p>
        </w:tc>
        <w:tc>
          <w:tcPr>
            <w:tcW w:w="7938" w:type="dxa"/>
            <w:gridSpan w:val="2"/>
            <w:vAlign w:val="center"/>
          </w:tcPr>
          <w:p w:rsidR="00FB01E2" w:rsidRPr="008C0958" w:rsidRDefault="00FB01E2" w:rsidP="00FB01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superadmin debe de haber iniciado sesión y estar en el módulo de usuarios</w:t>
            </w:r>
          </w:p>
        </w:tc>
      </w:tr>
      <w:tr w:rsidR="00FB01E2" w:rsidRPr="008A5AE9" w:rsidTr="00AF2777">
        <w:trPr>
          <w:cantSplit/>
          <w:trHeight w:val="276"/>
        </w:trPr>
        <w:tc>
          <w:tcPr>
            <w:tcW w:w="2694" w:type="dxa"/>
            <w:tcBorders>
              <w:bottom w:val="single" w:sz="4" w:space="0" w:color="auto"/>
            </w:tcBorders>
          </w:tcPr>
          <w:p w:rsidR="00FB01E2" w:rsidRPr="008A5AE9" w:rsidRDefault="00FB01E2" w:rsidP="00FB01E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A5AE9">
              <w:rPr>
                <w:rFonts w:ascii="Arial" w:hAnsi="Arial" w:cs="Arial"/>
                <w:b/>
                <w:bCs/>
                <w:sz w:val="22"/>
                <w:szCs w:val="22"/>
              </w:rPr>
              <w:t>Postcondiciones</w:t>
            </w:r>
          </w:p>
        </w:tc>
        <w:tc>
          <w:tcPr>
            <w:tcW w:w="7938" w:type="dxa"/>
            <w:gridSpan w:val="2"/>
            <w:tcBorders>
              <w:bottom w:val="single" w:sz="4" w:space="0" w:color="auto"/>
            </w:tcBorders>
          </w:tcPr>
          <w:p w:rsidR="00FB01E2" w:rsidRPr="00FB01E2" w:rsidRDefault="00FB01E2" w:rsidP="00FB01E2">
            <w:pPr>
              <w:rPr>
                <w:rFonts w:ascii="Arial" w:hAnsi="Arial" w:cs="Arial"/>
                <w:sz w:val="22"/>
                <w:szCs w:val="22"/>
              </w:rPr>
            </w:pPr>
            <w:r w:rsidRPr="00FB01E2">
              <w:rPr>
                <w:rFonts w:ascii="Arial" w:hAnsi="Arial" w:cs="Arial"/>
                <w:sz w:val="22"/>
                <w:szCs w:val="22"/>
              </w:rPr>
              <w:t>Se actualizará la base de datos con un usuario menos</w:t>
            </w:r>
          </w:p>
        </w:tc>
      </w:tr>
    </w:tbl>
    <w:p w:rsidR="005B4643" w:rsidRDefault="005B4643"/>
    <w:p w:rsidR="00733F0A" w:rsidRDefault="00733F0A"/>
    <w:p w:rsidR="00733F0A" w:rsidRDefault="00733F0A">
      <w:pPr>
        <w:rPr>
          <w:sz w:val="22"/>
          <w:szCs w:val="22"/>
        </w:rPr>
      </w:pPr>
    </w:p>
    <w:tbl>
      <w:tblPr>
        <w:tblStyle w:val="a0"/>
        <w:tblW w:w="10616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1"/>
        <w:gridCol w:w="3902"/>
        <w:gridCol w:w="3937"/>
        <w:gridCol w:w="16"/>
      </w:tblGrid>
      <w:tr w:rsidR="00733F0A" w:rsidTr="00AF2777">
        <w:tc>
          <w:tcPr>
            <w:tcW w:w="276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7855" w:type="dxa"/>
            <w:gridSpan w:val="3"/>
          </w:tcPr>
          <w:p w:rsidR="00733F0A" w:rsidRPr="00FB01E2" w:rsidRDefault="00FB01E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CU 2</w:t>
            </w:r>
          </w:p>
        </w:tc>
      </w:tr>
      <w:tr w:rsidR="00733F0A" w:rsidTr="00AF2777">
        <w:tc>
          <w:tcPr>
            <w:tcW w:w="276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Caso de Uso</w:t>
            </w:r>
          </w:p>
        </w:tc>
        <w:tc>
          <w:tcPr>
            <w:tcW w:w="7855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Gestionar Cliente  </w:t>
            </w:r>
          </w:p>
        </w:tc>
      </w:tr>
      <w:tr w:rsidR="00733F0A" w:rsidTr="00AF2777">
        <w:tc>
          <w:tcPr>
            <w:tcW w:w="276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(es)</w:t>
            </w:r>
          </w:p>
        </w:tc>
        <w:tc>
          <w:tcPr>
            <w:tcW w:w="7855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</w:tr>
      <w:tr w:rsidR="00733F0A" w:rsidTr="00AF2777">
        <w:tc>
          <w:tcPr>
            <w:tcW w:w="276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Indispensable/Deseable</w:t>
            </w:r>
          </w:p>
        </w:tc>
        <w:tc>
          <w:tcPr>
            <w:tcW w:w="7855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Deseable</w:t>
            </w:r>
          </w:p>
        </w:tc>
      </w:tr>
      <w:tr w:rsidR="00733F0A" w:rsidTr="00AF2777">
        <w:tc>
          <w:tcPr>
            <w:tcW w:w="276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855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733F0A" w:rsidTr="00AF2777">
        <w:trPr>
          <w:trHeight w:val="120"/>
        </w:trPr>
        <w:tc>
          <w:tcPr>
            <w:tcW w:w="276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Complejidad</w:t>
            </w:r>
          </w:p>
        </w:tc>
        <w:tc>
          <w:tcPr>
            <w:tcW w:w="7855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733F0A" w:rsidTr="00AF2777">
        <w:tc>
          <w:tcPr>
            <w:tcW w:w="276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Visible/No Visible</w:t>
            </w:r>
          </w:p>
        </w:tc>
        <w:tc>
          <w:tcPr>
            <w:tcW w:w="7855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Visible </w:t>
            </w:r>
          </w:p>
        </w:tc>
      </w:tr>
      <w:tr w:rsidR="00733F0A" w:rsidTr="00AF2777">
        <w:tc>
          <w:tcPr>
            <w:tcW w:w="276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Wilson González </w:t>
            </w:r>
          </w:p>
        </w:tc>
      </w:tr>
      <w:tr w:rsidR="00733F0A" w:rsidTr="00AF2777">
        <w:tc>
          <w:tcPr>
            <w:tcW w:w="276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Creación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 de abril 2019</w:t>
            </w:r>
          </w:p>
        </w:tc>
      </w:tr>
      <w:tr w:rsidR="00733F0A" w:rsidTr="00AF2777">
        <w:tc>
          <w:tcPr>
            <w:tcW w:w="276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Revisión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Jhon Ortiz</w:t>
            </w:r>
          </w:p>
        </w:tc>
      </w:tr>
      <w:tr w:rsidR="00733F0A" w:rsidTr="00AF2777">
        <w:tc>
          <w:tcPr>
            <w:tcW w:w="276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Última Fecha Revisión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Default="005B4643" w:rsidP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 de marzo de 2020</w:t>
            </w:r>
          </w:p>
        </w:tc>
      </w:tr>
      <w:tr w:rsidR="00733F0A" w:rsidTr="00AF2777">
        <w:tc>
          <w:tcPr>
            <w:tcW w:w="276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Resumen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este módulo se permite la creación , modificación, consulta y eliminación de Clientes</w:t>
            </w:r>
          </w:p>
        </w:tc>
      </w:tr>
      <w:tr w:rsidR="00733F0A" w:rsidTr="00AF2777">
        <w:tc>
          <w:tcPr>
            <w:tcW w:w="276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Entradas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Nombre, identificación, teléfono, dirección</w:t>
            </w:r>
          </w:p>
        </w:tc>
      </w:tr>
      <w:tr w:rsidR="00733F0A" w:rsidTr="00AF2777">
        <w:tc>
          <w:tcPr>
            <w:tcW w:w="276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Salidas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Cliente creado</w:t>
            </w:r>
          </w:p>
        </w:tc>
      </w:tr>
      <w:tr w:rsidR="00733F0A" w:rsidTr="00AF2777">
        <w:trPr>
          <w:gridAfter w:val="1"/>
          <w:wAfter w:w="16" w:type="dxa"/>
        </w:trPr>
        <w:tc>
          <w:tcPr>
            <w:tcW w:w="2761" w:type="dxa"/>
            <w:vMerge w:val="restart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Básico Eventos</w:t>
            </w:r>
          </w:p>
          <w:p w:rsidR="00733F0A" w:rsidRDefault="00733F0A">
            <w:pPr>
              <w:pStyle w:val="Ttulo1"/>
              <w:rPr>
                <w:b w:val="0"/>
                <w:sz w:val="20"/>
                <w:szCs w:val="20"/>
              </w:rPr>
            </w:pPr>
          </w:p>
        </w:tc>
        <w:tc>
          <w:tcPr>
            <w:tcW w:w="3902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37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 w:rsidTr="00AF2777">
        <w:trPr>
          <w:gridAfter w:val="1"/>
          <w:wAfter w:w="16" w:type="dxa"/>
          <w:trHeight w:val="4760"/>
        </w:trPr>
        <w:tc>
          <w:tcPr>
            <w:tcW w:w="2761" w:type="dxa"/>
            <w:vMerge/>
            <w:tcBorders>
              <w:right w:val="single" w:sz="4" w:space="0" w:color="000000"/>
            </w:tcBorders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2" w:type="dxa"/>
            <w:tcBorders>
              <w:left w:val="single" w:sz="4" w:space="0" w:color="000000"/>
            </w:tcBorders>
          </w:tcPr>
          <w:p w:rsidR="00733F0A" w:rsidRDefault="005B4643" w:rsidP="00FB01E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Ingresa a la opción usuario y elige la opción a realizar sobre el Cliente (crear, borrar, consultar, </w:t>
            </w:r>
            <w:r>
              <w:rPr>
                <w:rFonts w:ascii="Arial" w:eastAsia="Arial" w:hAnsi="Arial" w:cs="Arial"/>
                <w:sz w:val="22"/>
                <w:szCs w:val="22"/>
                <w:u w:val="single"/>
              </w:rPr>
              <w:t>modificar</w:t>
            </w:r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  <w:p w:rsidR="00733F0A" w:rsidRDefault="00733F0A" w:rsidP="00FB01E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 w:rsidP="00FB01E2">
            <w:pPr>
              <w:ind w:left="291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ingresa la modificación de empleado Cliente: nombre contraseña, confirmación de contraseña, correo electrónico.</w:t>
            </w:r>
          </w:p>
          <w:p w:rsidR="00733F0A" w:rsidRDefault="00733F0A" w:rsidP="00FB01E2">
            <w:pPr>
              <w:ind w:left="291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 w:rsidP="00FB01E2">
            <w:pPr>
              <w:ind w:left="291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6. </w:t>
            </w:r>
            <w:r w:rsidR="00FB01E2">
              <w:rPr>
                <w:rFonts w:ascii="Arial" w:eastAsia="Arial" w:hAnsi="Arial" w:cs="Arial"/>
                <w:sz w:val="22"/>
                <w:szCs w:val="22"/>
              </w:rPr>
              <w:t>selecciona la opción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guardar.</w:t>
            </w:r>
          </w:p>
          <w:p w:rsidR="00733F0A" w:rsidRDefault="00733F0A" w:rsidP="00FB01E2">
            <w:pPr>
              <w:ind w:left="291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37" w:type="dxa"/>
            <w:tcBorders>
              <w:left w:val="single" w:sz="4" w:space="0" w:color="000000"/>
            </w:tcBorders>
          </w:tcPr>
          <w:p w:rsidR="00733F0A" w:rsidRDefault="005B4643" w:rsidP="00FB01E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Muestra el formulario de modificación de Cliente.</w:t>
            </w:r>
          </w:p>
          <w:p w:rsidR="00733F0A" w:rsidRDefault="005B4643" w:rsidP="00FB01E2">
            <w:pPr>
              <w:ind w:left="49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733F0A" w:rsidRDefault="00733F0A" w:rsidP="00FB01E2">
            <w:pPr>
              <w:ind w:left="49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 w:rsidP="00FB01E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  sistema muestra la pantalla de    Modificación de Cliente.</w:t>
            </w:r>
          </w:p>
          <w:p w:rsidR="00733F0A" w:rsidRDefault="00733F0A" w:rsidP="00FB01E2">
            <w:pPr>
              <w:ind w:left="49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 w:rsidP="00FB01E2">
            <w:pPr>
              <w:ind w:left="49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 w:rsidP="00FB01E2">
            <w:pPr>
              <w:ind w:left="49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 w:rsidP="00FB01E2">
            <w:pPr>
              <w:ind w:left="49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 w:rsidP="00FB01E2">
            <w:pPr>
              <w:ind w:left="49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 w:rsidP="00FB01E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7.     el sistema ingresa en la base de datos del Cliente.</w:t>
            </w:r>
          </w:p>
          <w:p w:rsidR="00733F0A" w:rsidRDefault="00733F0A" w:rsidP="00FB01E2">
            <w:pPr>
              <w:ind w:left="49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 w:rsidP="00AF277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8.     muestra en pantalla un mensaje “Cliente Modificado Exitosamente”</w:t>
            </w:r>
          </w:p>
        </w:tc>
      </w:tr>
      <w:tr w:rsidR="00733F0A" w:rsidTr="00AF2777">
        <w:trPr>
          <w:gridAfter w:val="1"/>
          <w:wAfter w:w="16" w:type="dxa"/>
        </w:trPr>
        <w:tc>
          <w:tcPr>
            <w:tcW w:w="2761" w:type="dxa"/>
            <w:vMerge w:val="restart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Caminos Alternativos</w:t>
            </w:r>
          </w:p>
        </w:tc>
        <w:tc>
          <w:tcPr>
            <w:tcW w:w="3902" w:type="dxa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37" w:type="dxa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 w:rsidTr="00AF2777">
        <w:trPr>
          <w:gridAfter w:val="1"/>
          <w:wAfter w:w="16" w:type="dxa"/>
          <w:trHeight w:val="500"/>
        </w:trPr>
        <w:tc>
          <w:tcPr>
            <w:tcW w:w="2761" w:type="dxa"/>
            <w:vMerge/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2" w:type="dxa"/>
            <w:tcBorders>
              <w:bottom w:val="single" w:sz="4" w:space="0" w:color="000000"/>
            </w:tcBorders>
          </w:tcPr>
          <w:p w:rsidR="00733F0A" w:rsidRDefault="00FB01E2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 xml:space="preserve">. Ingresa a la opción modificar cliente  </w:t>
            </w:r>
          </w:p>
          <w:p w:rsidR="00733F0A" w:rsidRDefault="005B4643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:rsidR="00733F0A" w:rsidRDefault="00FB01E2" w:rsidP="00385FB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385FB5">
              <w:rPr>
                <w:rFonts w:ascii="Arial" w:eastAsia="Arial" w:hAnsi="Arial" w:cs="Arial"/>
                <w:sz w:val="22"/>
                <w:szCs w:val="22"/>
              </w:rPr>
              <w:t>. Guardar</w:t>
            </w: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37" w:type="dxa"/>
            <w:tcBorders>
              <w:bottom w:val="single" w:sz="4" w:space="0" w:color="000000"/>
            </w:tcBorders>
          </w:tcPr>
          <w:p w:rsidR="00733F0A" w:rsidRDefault="00FB01E2" w:rsidP="00FB01E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 xml:space="preserve">. muestra la pantalla de modificar cliente 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</w:t>
            </w:r>
          </w:p>
          <w:p w:rsidR="00733F0A" w:rsidRDefault="00FB01E2" w:rsidP="00FB01E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 xml:space="preserve">.sistemas regresa a la pantalla de modificar </w:t>
            </w:r>
            <w:r w:rsidR="00385FB5">
              <w:rPr>
                <w:rFonts w:ascii="Arial" w:eastAsia="Arial" w:hAnsi="Arial" w:cs="Arial"/>
                <w:sz w:val="22"/>
                <w:szCs w:val="22"/>
              </w:rPr>
              <w:t>cliente.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FB01E2" w:rsidP="00FB01E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 w:rsidR="00385FB5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 xml:space="preserve"> muestra en pantalla un mensaje “no se puede guardar un registro de modificación sin modificaciones o quedará sin información el Cliente”</w:t>
            </w:r>
          </w:p>
        </w:tc>
      </w:tr>
      <w:tr w:rsidR="00733F0A" w:rsidTr="00AF2777">
        <w:trPr>
          <w:trHeight w:val="240"/>
        </w:trPr>
        <w:tc>
          <w:tcPr>
            <w:tcW w:w="276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855" w:type="dxa"/>
            <w:gridSpan w:val="3"/>
          </w:tcPr>
          <w:p w:rsidR="00733F0A" w:rsidRDefault="00385FB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Haber ingresado al aplicativo.</w:t>
            </w:r>
          </w:p>
        </w:tc>
      </w:tr>
      <w:tr w:rsidR="00733F0A" w:rsidTr="00AF2777">
        <w:trPr>
          <w:trHeight w:val="240"/>
        </w:trPr>
        <w:tc>
          <w:tcPr>
            <w:tcW w:w="276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855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Actualización de los Cliente (Creado, Consultado, Modificado o Eliminado)</w:t>
            </w:r>
          </w:p>
        </w:tc>
      </w:tr>
      <w:tr w:rsidR="00733F0A" w:rsidTr="00AF2777">
        <w:trPr>
          <w:trHeight w:val="240"/>
        </w:trPr>
        <w:tc>
          <w:tcPr>
            <w:tcW w:w="276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Observaciones </w:t>
            </w:r>
          </w:p>
        </w:tc>
        <w:tc>
          <w:tcPr>
            <w:tcW w:w="7855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Los usuarios diferentes al usuario administrador solo pueden crear clientes, para la modificación y eliminación de los mismos solo pueden ser ejecutadas por el usuario administrador </w:t>
            </w:r>
          </w:p>
        </w:tc>
      </w:tr>
      <w:tr w:rsidR="00733F0A">
        <w:tc>
          <w:tcPr>
            <w:tcW w:w="10616" w:type="dxa"/>
            <w:gridSpan w:val="4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Borrador de Interfaz Gráfica</w:t>
            </w:r>
          </w:p>
        </w:tc>
      </w:tr>
      <w:tr w:rsidR="00733F0A">
        <w:trPr>
          <w:trHeight w:val="4380"/>
        </w:trPr>
        <w:tc>
          <w:tcPr>
            <w:tcW w:w="10616" w:type="dxa"/>
            <w:gridSpan w:val="4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sz w:val="22"/>
                <w:szCs w:val="22"/>
                <w:lang w:val="es-MX"/>
              </w:rPr>
              <w:drawing>
                <wp:inline distT="114300" distB="114300" distL="114300" distR="114300" wp14:anchorId="1F856960" wp14:editId="5C283A60">
                  <wp:extent cx="6477000" cy="2562225"/>
                  <wp:effectExtent l="0" t="0" r="0" b="9525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2562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F0A" w:rsidRDefault="00733F0A">
      <w:pPr>
        <w:rPr>
          <w:sz w:val="22"/>
          <w:szCs w:val="22"/>
        </w:rPr>
      </w:pPr>
    </w:p>
    <w:p w:rsidR="00733F0A" w:rsidRDefault="00733F0A">
      <w:pPr>
        <w:rPr>
          <w:sz w:val="22"/>
          <w:szCs w:val="22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70"/>
        <w:gridCol w:w="3851"/>
        <w:gridCol w:w="4111"/>
      </w:tblGrid>
      <w:tr w:rsidR="00AF2777" w:rsidRPr="00AF2777" w:rsidTr="00AF2777">
        <w:trPr>
          <w:cantSplit/>
        </w:trPr>
        <w:tc>
          <w:tcPr>
            <w:tcW w:w="2670" w:type="dxa"/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962" w:type="dxa"/>
            <w:gridSpan w:val="2"/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 2-1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962" w:type="dxa"/>
            <w:gridSpan w:val="2"/>
          </w:tcPr>
          <w:p w:rsidR="00AF2777" w:rsidRPr="00AF2777" w:rsidRDefault="00AF2777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Insertar cliente frecuente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962" w:type="dxa"/>
            <w:gridSpan w:val="2"/>
          </w:tcPr>
          <w:p w:rsidR="00AF2777" w:rsidRPr="00AF2777" w:rsidRDefault="00AF2777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962" w:type="dxa"/>
            <w:gridSpan w:val="2"/>
          </w:tcPr>
          <w:p w:rsidR="00AF2777" w:rsidRPr="00AF2777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AF2777">
              <w:rPr>
                <w:rFonts w:ascii="Arial" w:hAnsi="Arial" w:cs="Arial"/>
                <w:sz w:val="22"/>
                <w:szCs w:val="22"/>
              </w:rPr>
              <w:t>eseable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962" w:type="dxa"/>
            <w:gridSpan w:val="2"/>
          </w:tcPr>
          <w:p w:rsidR="00AF2777" w:rsidRPr="00AF2777" w:rsidRDefault="00AF2777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962" w:type="dxa"/>
            <w:gridSpan w:val="2"/>
          </w:tcPr>
          <w:p w:rsidR="00AF2777" w:rsidRPr="00AF2777" w:rsidRDefault="00AF2777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962" w:type="dxa"/>
            <w:gridSpan w:val="2"/>
          </w:tcPr>
          <w:p w:rsidR="00AF2777" w:rsidRPr="00AF2777" w:rsidRDefault="00AF2777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visible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  <w:tcBorders>
              <w:right w:val="single" w:sz="4" w:space="0" w:color="auto"/>
            </w:tcBorders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962" w:type="dxa"/>
            <w:gridSpan w:val="2"/>
            <w:tcBorders>
              <w:left w:val="single" w:sz="4" w:space="0" w:color="auto"/>
            </w:tcBorders>
          </w:tcPr>
          <w:p w:rsidR="00AF2777" w:rsidRPr="00AF2777" w:rsidRDefault="00AF2777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  <w:tcBorders>
              <w:right w:val="single" w:sz="4" w:space="0" w:color="auto"/>
            </w:tcBorders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962" w:type="dxa"/>
            <w:gridSpan w:val="2"/>
            <w:tcBorders>
              <w:left w:val="single" w:sz="4" w:space="0" w:color="auto"/>
            </w:tcBorders>
          </w:tcPr>
          <w:p w:rsidR="00AF2777" w:rsidRPr="00AF2777" w:rsidRDefault="00AF2777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11/09/2018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  <w:tcBorders>
              <w:right w:val="single" w:sz="4" w:space="0" w:color="auto"/>
            </w:tcBorders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962" w:type="dxa"/>
            <w:gridSpan w:val="2"/>
            <w:tcBorders>
              <w:left w:val="single" w:sz="4" w:space="0" w:color="auto"/>
            </w:tcBorders>
          </w:tcPr>
          <w:p w:rsidR="00AF2777" w:rsidRPr="00AF2777" w:rsidRDefault="00AF2777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 González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  <w:tcBorders>
              <w:right w:val="single" w:sz="4" w:space="0" w:color="auto"/>
            </w:tcBorders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962" w:type="dxa"/>
            <w:gridSpan w:val="2"/>
            <w:tcBorders>
              <w:left w:val="single" w:sz="4" w:space="0" w:color="auto"/>
            </w:tcBorders>
          </w:tcPr>
          <w:p w:rsidR="00AF2777" w:rsidRPr="00AF2777" w:rsidRDefault="00AF2777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  <w:tcBorders>
              <w:right w:val="single" w:sz="4" w:space="0" w:color="auto"/>
            </w:tcBorders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Resumen</w:t>
            </w:r>
          </w:p>
        </w:tc>
        <w:tc>
          <w:tcPr>
            <w:tcW w:w="7962" w:type="dxa"/>
            <w:gridSpan w:val="2"/>
            <w:tcBorders>
              <w:left w:val="single" w:sz="4" w:space="0" w:color="auto"/>
            </w:tcBorders>
          </w:tcPr>
          <w:p w:rsidR="00AF2777" w:rsidRPr="00AF2777" w:rsidRDefault="00AF2777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El administrador ingresa al sistema, y selecciona la opción de insertar cliente frecuente, seguido ingresa los datos correspondientes al cliente, hecho esto el sistema guarda la información registrada en el formulario.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  <w:tcBorders>
              <w:right w:val="single" w:sz="4" w:space="0" w:color="auto"/>
            </w:tcBorders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962" w:type="dxa"/>
            <w:gridSpan w:val="2"/>
            <w:tcBorders>
              <w:left w:val="single" w:sz="4" w:space="0" w:color="auto"/>
            </w:tcBorders>
          </w:tcPr>
          <w:p w:rsidR="00AF2777" w:rsidRPr="00AF2777" w:rsidRDefault="00AF2777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- nombre cliente frecuente</w:t>
            </w:r>
          </w:p>
          <w:p w:rsidR="00AF2777" w:rsidRPr="00AF2777" w:rsidRDefault="00AF2777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- cedula</w:t>
            </w:r>
          </w:p>
          <w:p w:rsidR="00AF2777" w:rsidRPr="00AF2777" w:rsidRDefault="00AF2777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- teléfono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  <w:tcBorders>
              <w:right w:val="single" w:sz="4" w:space="0" w:color="auto"/>
            </w:tcBorders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962" w:type="dxa"/>
            <w:gridSpan w:val="2"/>
            <w:tcBorders>
              <w:left w:val="single" w:sz="4" w:space="0" w:color="auto"/>
            </w:tcBorders>
          </w:tcPr>
          <w:p w:rsidR="00AF2777" w:rsidRPr="00AF2777" w:rsidRDefault="00AF2777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El sistema guarda la información suministrada en el formulario.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  <w:vMerge w:val="restart"/>
            <w:tcBorders>
              <w:right w:val="single" w:sz="4" w:space="0" w:color="auto"/>
            </w:tcBorders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AF2777" w:rsidRPr="00AF2777" w:rsidRDefault="00AF2777" w:rsidP="0059026D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851" w:type="dxa"/>
            <w:tcBorders>
              <w:left w:val="single" w:sz="4" w:space="0" w:color="auto"/>
            </w:tcBorders>
            <w:vAlign w:val="center"/>
          </w:tcPr>
          <w:p w:rsidR="00AF2777" w:rsidRPr="00AF2777" w:rsidRDefault="00AF2777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vAlign w:val="center"/>
          </w:tcPr>
          <w:p w:rsidR="00AF2777" w:rsidRPr="00AF2777" w:rsidRDefault="00AF2777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AF2777" w:rsidRPr="00AF2777" w:rsidTr="00AF2777">
        <w:trPr>
          <w:cantSplit/>
          <w:trHeight w:val="1042"/>
        </w:trPr>
        <w:tc>
          <w:tcPr>
            <w:tcW w:w="2670" w:type="dxa"/>
            <w:vMerge/>
            <w:tcBorders>
              <w:right w:val="single" w:sz="4" w:space="0" w:color="auto"/>
            </w:tcBorders>
          </w:tcPr>
          <w:p w:rsidR="00AF2777" w:rsidRPr="00AF2777" w:rsidRDefault="00AF2777" w:rsidP="0059026D">
            <w:pPr>
              <w:pStyle w:val="Ttulo1"/>
            </w:pPr>
          </w:p>
        </w:tc>
        <w:tc>
          <w:tcPr>
            <w:tcW w:w="3851" w:type="dxa"/>
            <w:tcBorders>
              <w:left w:val="single" w:sz="4" w:space="0" w:color="auto"/>
            </w:tcBorders>
          </w:tcPr>
          <w:p w:rsidR="00AF2777" w:rsidRPr="00AF2777" w:rsidRDefault="00AF2777" w:rsidP="00AF2777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AF2777">
              <w:rPr>
                <w:rFonts w:ascii="Arial" w:hAnsi="Arial" w:cs="Arial"/>
                <w:bCs/>
                <w:sz w:val="22"/>
                <w:szCs w:val="22"/>
              </w:rPr>
              <w:t>Ingresa al sistema.</w:t>
            </w:r>
          </w:p>
          <w:p w:rsidR="00AF2777" w:rsidRPr="00AF2777" w:rsidRDefault="00AF2777" w:rsidP="00AF2777"/>
          <w:p w:rsidR="00AF2777" w:rsidRDefault="00AF2777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Cs/>
                <w:sz w:val="22"/>
                <w:szCs w:val="22"/>
              </w:rPr>
              <w:t>3. Escoge la opción de insertar cliente frecuente.</w:t>
            </w:r>
          </w:p>
          <w:p w:rsidR="00AF2777" w:rsidRPr="00AF2777" w:rsidRDefault="00AF2777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AF2777" w:rsidRPr="00AF2777" w:rsidRDefault="00AF2777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Cs/>
                <w:sz w:val="22"/>
                <w:szCs w:val="22"/>
              </w:rPr>
              <w:t>5. Ingresa los datos del cliente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AF2777" w:rsidRDefault="00AF2777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AF2777" w:rsidRDefault="00AF2777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AF2777" w:rsidRPr="00AF2777" w:rsidRDefault="00AF2777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AF2777" w:rsidRDefault="00AF2777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Cs/>
                <w:sz w:val="22"/>
                <w:szCs w:val="22"/>
              </w:rPr>
              <w:t>4. Muestra un formulario de inserción de datos.</w:t>
            </w:r>
          </w:p>
          <w:p w:rsidR="00AF2777" w:rsidRDefault="00AF2777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AF2777" w:rsidRPr="00AF2777" w:rsidRDefault="00AF2777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AF2777" w:rsidRDefault="00AF2777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Cs/>
                <w:sz w:val="22"/>
                <w:szCs w:val="22"/>
              </w:rPr>
              <w:t>6. Verifica la información ingresada.</w:t>
            </w:r>
          </w:p>
          <w:p w:rsidR="00AF2777" w:rsidRPr="00AF2777" w:rsidRDefault="00AF2777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AF2777" w:rsidRPr="00AF2777" w:rsidRDefault="00AF2777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Cs/>
                <w:sz w:val="22"/>
                <w:szCs w:val="22"/>
              </w:rPr>
              <w:t>7. Guarda la información en la base de datos.</w:t>
            </w:r>
          </w:p>
        </w:tc>
      </w:tr>
      <w:tr w:rsidR="00AF2777" w:rsidRPr="00AF2777" w:rsidTr="00AF2777">
        <w:trPr>
          <w:cantSplit/>
          <w:trHeight w:val="255"/>
        </w:trPr>
        <w:tc>
          <w:tcPr>
            <w:tcW w:w="2670" w:type="dxa"/>
            <w:vMerge w:val="restart"/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F2777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851" w:type="dxa"/>
            <w:vAlign w:val="center"/>
          </w:tcPr>
          <w:p w:rsidR="00AF2777" w:rsidRPr="00AF2777" w:rsidRDefault="00AF2777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111" w:type="dxa"/>
            <w:vAlign w:val="center"/>
          </w:tcPr>
          <w:p w:rsidR="00AF2777" w:rsidRPr="00AF2777" w:rsidRDefault="00AF2777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AF2777" w:rsidRPr="00AF2777" w:rsidTr="00AF2777">
        <w:trPr>
          <w:cantSplit/>
          <w:trHeight w:val="240"/>
        </w:trPr>
        <w:tc>
          <w:tcPr>
            <w:tcW w:w="2670" w:type="dxa"/>
            <w:vMerge/>
          </w:tcPr>
          <w:p w:rsidR="00AF2777" w:rsidRPr="00AF2777" w:rsidRDefault="00AF2777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1" w:type="dxa"/>
          </w:tcPr>
          <w:p w:rsidR="00AF2777" w:rsidRPr="00AF2777" w:rsidRDefault="00AF2777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1. ingresan mal los datos</w:t>
            </w:r>
          </w:p>
          <w:p w:rsidR="00AF2777" w:rsidRPr="00AF2777" w:rsidRDefault="00AF2777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:rsidR="00AF2777" w:rsidRDefault="00AF2777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F2777">
              <w:rPr>
                <w:rFonts w:ascii="Arial" w:hAnsi="Arial" w:cs="Arial"/>
                <w:sz w:val="22"/>
                <w:szCs w:val="22"/>
              </w:rPr>
              <w:t>2. se abre un cuadro en pantalla indicando que no se llenaron los campos requeridos (*).</w:t>
            </w:r>
          </w:p>
          <w:p w:rsidR="00AF2777" w:rsidRPr="00AF2777" w:rsidRDefault="00AF2777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F2777" w:rsidRPr="00AF2777" w:rsidRDefault="00AF2777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AF2777">
              <w:rPr>
                <w:rFonts w:ascii="Arial" w:hAnsi="Arial" w:cs="Arial"/>
                <w:sz w:val="22"/>
                <w:szCs w:val="22"/>
              </w:rPr>
              <w:t xml:space="preserve">. el usuario ya existe, se abre un cuadro en pantalla informando que el </w:t>
            </w:r>
            <w:r>
              <w:rPr>
                <w:rFonts w:ascii="Arial" w:hAnsi="Arial" w:cs="Arial"/>
                <w:sz w:val="22"/>
                <w:szCs w:val="22"/>
              </w:rPr>
              <w:t>cliente</w:t>
            </w:r>
            <w:r w:rsidRPr="00AF2777">
              <w:rPr>
                <w:rFonts w:ascii="Arial" w:hAnsi="Arial" w:cs="Arial"/>
                <w:sz w:val="22"/>
                <w:szCs w:val="22"/>
              </w:rPr>
              <w:t xml:space="preserve"> ya existe.</w:t>
            </w:r>
          </w:p>
        </w:tc>
      </w:tr>
      <w:tr w:rsidR="00AF2777" w:rsidRPr="00AF2777" w:rsidTr="00AF2777">
        <w:trPr>
          <w:cantSplit/>
        </w:trPr>
        <w:tc>
          <w:tcPr>
            <w:tcW w:w="2670" w:type="dxa"/>
          </w:tcPr>
          <w:p w:rsidR="00AF2777" w:rsidRDefault="00AF2777" w:rsidP="00AF277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962" w:type="dxa"/>
            <w:gridSpan w:val="2"/>
          </w:tcPr>
          <w:p w:rsidR="00AF2777" w:rsidRPr="00AF2777" w:rsidRDefault="00AF2777" w:rsidP="00AF277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F2777">
              <w:rPr>
                <w:rFonts w:ascii="Arial" w:eastAsia="Arial" w:hAnsi="Arial" w:cs="Arial"/>
                <w:sz w:val="22"/>
                <w:szCs w:val="22"/>
              </w:rPr>
              <w:t>El superadmin o el usuario deben de haber iniciado sesión, y estar en el módulo clientes</w:t>
            </w:r>
          </w:p>
        </w:tc>
      </w:tr>
      <w:tr w:rsidR="00AF2777" w:rsidRPr="00AF2777" w:rsidTr="00AF2777">
        <w:trPr>
          <w:cantSplit/>
          <w:trHeight w:val="200"/>
        </w:trPr>
        <w:tc>
          <w:tcPr>
            <w:tcW w:w="2670" w:type="dxa"/>
            <w:tcBorders>
              <w:bottom w:val="single" w:sz="4" w:space="0" w:color="auto"/>
            </w:tcBorders>
          </w:tcPr>
          <w:p w:rsidR="00AF2777" w:rsidRDefault="00AF2777" w:rsidP="00AF277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962" w:type="dxa"/>
            <w:gridSpan w:val="2"/>
            <w:tcBorders>
              <w:bottom w:val="single" w:sz="4" w:space="0" w:color="auto"/>
            </w:tcBorders>
          </w:tcPr>
          <w:p w:rsidR="00AF2777" w:rsidRPr="00AF2777" w:rsidRDefault="00AF2777" w:rsidP="00AF2777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AF2777">
              <w:rPr>
                <w:rFonts w:ascii="Arial" w:eastAsia="Arial" w:hAnsi="Arial" w:cs="Arial"/>
                <w:bCs/>
                <w:sz w:val="22"/>
                <w:szCs w:val="22"/>
              </w:rPr>
              <w:t>Se actualizará la base de datos con el nuevo ingreso</w:t>
            </w:r>
          </w:p>
        </w:tc>
      </w:tr>
    </w:tbl>
    <w:p w:rsidR="00733F0A" w:rsidRDefault="00733F0A">
      <w:pPr>
        <w:rPr>
          <w:sz w:val="22"/>
          <w:szCs w:val="22"/>
        </w:rPr>
      </w:pPr>
    </w:p>
    <w:p w:rsidR="00733F0A" w:rsidRDefault="00733F0A">
      <w:pPr>
        <w:rPr>
          <w:sz w:val="22"/>
          <w:szCs w:val="22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"/>
        <w:gridCol w:w="3821"/>
        <w:gridCol w:w="4111"/>
      </w:tblGrid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 2-2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Buscar cliente frecuente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Deseable 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 xml:space="preserve">Baja 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Visible 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11/09/2018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 González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El administrador realiza una búsqueda en el sistema, para conocer información de alguno de sus clientes frecuentes, para ello ingresa su nombre, el sistema busca en su base de datos y muestra la información en pantalla.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- nombre cliente frecuente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El sistema muestra en pantalla la información solicitada.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vMerge w:val="restart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59026D" w:rsidRPr="0059026D" w:rsidRDefault="0059026D" w:rsidP="0059026D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827" w:type="dxa"/>
            <w:gridSpan w:val="2"/>
            <w:tcBorders>
              <w:left w:val="single" w:sz="4" w:space="0" w:color="auto"/>
            </w:tcBorders>
            <w:vAlign w:val="center"/>
          </w:tcPr>
          <w:p w:rsidR="0059026D" w:rsidRPr="0059026D" w:rsidRDefault="0059026D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lastRenderedPageBreak/>
              <w:t>Usuario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vAlign w:val="center"/>
          </w:tcPr>
          <w:p w:rsidR="0059026D" w:rsidRPr="0059026D" w:rsidRDefault="0059026D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59026D" w:rsidRPr="0059026D" w:rsidTr="0059026D">
        <w:trPr>
          <w:cantSplit/>
          <w:trHeight w:val="1042"/>
        </w:trPr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pStyle w:val="Ttulo1"/>
            </w:pPr>
          </w:p>
        </w:tc>
        <w:tc>
          <w:tcPr>
            <w:tcW w:w="3827" w:type="dxa"/>
            <w:gridSpan w:val="2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59026D">
              <w:rPr>
                <w:rFonts w:ascii="Arial" w:hAnsi="Arial" w:cs="Arial"/>
                <w:bCs/>
                <w:sz w:val="22"/>
                <w:szCs w:val="22"/>
              </w:rPr>
              <w:t>Ingresa al sistema.</w:t>
            </w:r>
          </w:p>
          <w:p w:rsidR="0059026D" w:rsidRPr="0059026D" w:rsidRDefault="0059026D" w:rsidP="0059026D"/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3. Escoge la opción de buscar cliente frecuente.</w:t>
            </w: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4. Escribe el nombre del cliente que desea buscar.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5. valida la información.</w:t>
            </w: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6. El sistema busca en su base de datos el nombre del cliente y muestra su información: nombre, cedula, teléfono.</w:t>
            </w:r>
          </w:p>
        </w:tc>
      </w:tr>
      <w:tr w:rsidR="0059026D" w:rsidRPr="0059026D" w:rsidTr="0059026D">
        <w:tc>
          <w:tcPr>
            <w:tcW w:w="2694" w:type="dxa"/>
            <w:vMerge w:val="restart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Caminos Alternativos</w:t>
            </w:r>
          </w:p>
        </w:tc>
        <w:tc>
          <w:tcPr>
            <w:tcW w:w="3827" w:type="dxa"/>
            <w:gridSpan w:val="2"/>
            <w:vAlign w:val="center"/>
          </w:tcPr>
          <w:p w:rsidR="0059026D" w:rsidRPr="0059026D" w:rsidRDefault="0059026D" w:rsidP="0059026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Usuario</w:t>
            </w:r>
          </w:p>
        </w:tc>
        <w:tc>
          <w:tcPr>
            <w:tcW w:w="4111" w:type="dxa"/>
            <w:vAlign w:val="center"/>
          </w:tcPr>
          <w:p w:rsidR="0059026D" w:rsidRPr="0059026D" w:rsidRDefault="0059026D" w:rsidP="0059026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Sistema</w:t>
            </w:r>
          </w:p>
        </w:tc>
      </w:tr>
      <w:tr w:rsidR="0059026D" w:rsidRPr="0059026D" w:rsidTr="0059026D">
        <w:trPr>
          <w:trHeight w:val="506"/>
        </w:trPr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</w:tcPr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9026D">
              <w:rPr>
                <w:rFonts w:ascii="Arial" w:hAnsi="Arial" w:cs="Arial"/>
                <w:sz w:val="22"/>
                <w:szCs w:val="22"/>
              </w:rPr>
              <w:t>Ingresa el apellido del cliente que desea buscar.</w:t>
            </w:r>
          </w:p>
          <w:p w:rsidR="0059026D" w:rsidRPr="0059026D" w:rsidRDefault="0059026D" w:rsidP="0059026D"/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2. selecciona al cliente.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:rsid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2. Busca el apellido que concuerde con el nombre de algún cliente y muestra los posibles resultados (nombre).</w:t>
            </w: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4. Muestra en pantalla la información del usuario seleccionado: nombre, cedula, teléfono.</w:t>
            </w:r>
          </w:p>
        </w:tc>
      </w:tr>
      <w:tr w:rsidR="0059026D" w:rsidRPr="0059026D" w:rsidTr="0059026D">
        <w:trPr>
          <w:cantSplit/>
          <w:trHeight w:val="255"/>
        </w:trPr>
        <w:tc>
          <w:tcPr>
            <w:tcW w:w="2694" w:type="dxa"/>
            <w:vMerge w:val="restart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827" w:type="dxa"/>
            <w:gridSpan w:val="2"/>
            <w:vAlign w:val="center"/>
          </w:tcPr>
          <w:p w:rsidR="0059026D" w:rsidRPr="0059026D" w:rsidRDefault="0059026D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111" w:type="dxa"/>
            <w:vAlign w:val="center"/>
          </w:tcPr>
          <w:p w:rsidR="0059026D" w:rsidRPr="0059026D" w:rsidRDefault="0059026D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59026D" w:rsidRPr="0059026D" w:rsidTr="0059026D">
        <w:trPr>
          <w:cantSplit/>
          <w:trHeight w:val="240"/>
        </w:trPr>
        <w:tc>
          <w:tcPr>
            <w:tcW w:w="2694" w:type="dxa"/>
            <w:vMerge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2"/>
          </w:tcPr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1. Omite el nombre del cliente.</w:t>
            </w: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:rsid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2. Muestra en pantalla un cuadro de error, indicando que la entrada es invalida.</w:t>
            </w:r>
          </w:p>
          <w:p w:rsid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59026D">
              <w:rPr>
                <w:rFonts w:ascii="Arial" w:hAnsi="Arial" w:cs="Arial"/>
                <w:sz w:val="22"/>
                <w:szCs w:val="22"/>
              </w:rPr>
              <w:t>. No se encuentra el nombre o apellido ingresados, se muestra en pantalla un error de cliente no encontrado.</w:t>
            </w:r>
          </w:p>
        </w:tc>
      </w:tr>
      <w:tr w:rsidR="0059026D" w:rsidRPr="0059026D" w:rsidTr="0059026D">
        <w:trPr>
          <w:cantSplit/>
        </w:trPr>
        <w:tc>
          <w:tcPr>
            <w:tcW w:w="2700" w:type="dxa"/>
            <w:gridSpan w:val="2"/>
          </w:tcPr>
          <w:p w:rsidR="0059026D" w:rsidRDefault="0059026D" w:rsidP="0059026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932" w:type="dxa"/>
            <w:gridSpan w:val="2"/>
          </w:tcPr>
          <w:p w:rsidR="0059026D" w:rsidRPr="00AF2777" w:rsidRDefault="0059026D" w:rsidP="0059026D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F2777">
              <w:rPr>
                <w:rFonts w:ascii="Arial" w:eastAsia="Arial" w:hAnsi="Arial" w:cs="Arial"/>
                <w:sz w:val="22"/>
                <w:szCs w:val="22"/>
              </w:rPr>
              <w:t>El superadmin</w:t>
            </w:r>
            <w:r w:rsidR="00E36182">
              <w:rPr>
                <w:rFonts w:ascii="Arial" w:eastAsia="Arial" w:hAnsi="Arial" w:cs="Arial"/>
                <w:sz w:val="22"/>
                <w:szCs w:val="22"/>
              </w:rPr>
              <w:t xml:space="preserve"> o el usuario</w:t>
            </w:r>
            <w:r w:rsidRPr="00AF2777">
              <w:rPr>
                <w:rFonts w:ascii="Arial" w:eastAsia="Arial" w:hAnsi="Arial" w:cs="Arial"/>
                <w:sz w:val="22"/>
                <w:szCs w:val="22"/>
              </w:rPr>
              <w:t xml:space="preserve"> debe</w:t>
            </w:r>
            <w:r w:rsidR="00E36182"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Pr="00AF2777">
              <w:rPr>
                <w:rFonts w:ascii="Arial" w:eastAsia="Arial" w:hAnsi="Arial" w:cs="Arial"/>
                <w:sz w:val="22"/>
                <w:szCs w:val="22"/>
              </w:rPr>
              <w:t xml:space="preserve"> de haber iniciado sesión, y estar en el módulo clientes</w:t>
            </w:r>
          </w:p>
        </w:tc>
      </w:tr>
      <w:tr w:rsidR="0059026D" w:rsidRPr="0059026D" w:rsidTr="0059026D">
        <w:trPr>
          <w:cantSplit/>
          <w:trHeight w:val="270"/>
        </w:trPr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59026D" w:rsidRDefault="0059026D" w:rsidP="0059026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932" w:type="dxa"/>
            <w:gridSpan w:val="2"/>
            <w:tcBorders>
              <w:bottom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eastAsia="Arial" w:hAnsi="Arial" w:cs="Arial"/>
                <w:bCs/>
                <w:sz w:val="22"/>
                <w:szCs w:val="22"/>
              </w:rPr>
              <w:t>Se mostrará en pantalla solo la información solicitada</w:t>
            </w:r>
          </w:p>
        </w:tc>
      </w:tr>
    </w:tbl>
    <w:p w:rsidR="00733F0A" w:rsidRDefault="00733F0A">
      <w:pPr>
        <w:rPr>
          <w:sz w:val="22"/>
          <w:szCs w:val="22"/>
        </w:rPr>
      </w:pPr>
    </w:p>
    <w:p w:rsidR="005B4643" w:rsidRDefault="005B4643">
      <w:pPr>
        <w:rPr>
          <w:sz w:val="22"/>
          <w:szCs w:val="22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"/>
        <w:gridCol w:w="3786"/>
        <w:gridCol w:w="4146"/>
      </w:tblGrid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 2-3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Modificar cliente frecuente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Deseable 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 xml:space="preserve">Alta  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938" w:type="dxa"/>
            <w:gridSpan w:val="3"/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 visible 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11/09/2018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 González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El administrador introduce en el sistema el nombre del cliente frecuente que desea actualizar, posteriormente ingresa los datos y los guarda, el sistema guarda los nuevos datos del cliente.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- nombre del cliente frecuente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El sistema guarda la información ingresada.</w:t>
            </w:r>
          </w:p>
        </w:tc>
      </w:tr>
      <w:tr w:rsidR="0059026D" w:rsidRPr="0059026D" w:rsidTr="0059026D">
        <w:trPr>
          <w:cantSplit/>
        </w:trPr>
        <w:tc>
          <w:tcPr>
            <w:tcW w:w="2694" w:type="dxa"/>
            <w:vMerge w:val="restart"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Curso Básico Eventos</w:t>
            </w:r>
          </w:p>
          <w:p w:rsidR="0059026D" w:rsidRPr="0059026D" w:rsidRDefault="0059026D" w:rsidP="0059026D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792" w:type="dxa"/>
            <w:gridSpan w:val="2"/>
            <w:tcBorders>
              <w:left w:val="single" w:sz="4" w:space="0" w:color="auto"/>
            </w:tcBorders>
            <w:vAlign w:val="center"/>
          </w:tcPr>
          <w:p w:rsidR="0059026D" w:rsidRPr="0059026D" w:rsidRDefault="0059026D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146" w:type="dxa"/>
            <w:tcBorders>
              <w:left w:val="single" w:sz="4" w:space="0" w:color="auto"/>
            </w:tcBorders>
            <w:vAlign w:val="center"/>
          </w:tcPr>
          <w:p w:rsidR="0059026D" w:rsidRPr="0059026D" w:rsidRDefault="0059026D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59026D" w:rsidRPr="0059026D" w:rsidTr="0059026D">
        <w:trPr>
          <w:cantSplit/>
          <w:trHeight w:val="1042"/>
        </w:trPr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59026D" w:rsidRPr="0059026D" w:rsidRDefault="0059026D" w:rsidP="0059026D">
            <w:pPr>
              <w:pStyle w:val="Ttulo1"/>
            </w:pPr>
          </w:p>
        </w:tc>
        <w:tc>
          <w:tcPr>
            <w:tcW w:w="3792" w:type="dxa"/>
            <w:gridSpan w:val="2"/>
            <w:tcBorders>
              <w:left w:val="single" w:sz="4" w:space="0" w:color="auto"/>
            </w:tcBorders>
          </w:tcPr>
          <w:p w:rsidR="0059026D" w:rsidRP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59026D">
              <w:rPr>
                <w:rFonts w:ascii="Arial" w:hAnsi="Arial" w:cs="Arial"/>
                <w:bCs/>
                <w:sz w:val="22"/>
                <w:szCs w:val="22"/>
              </w:rPr>
              <w:t>ingresa al sistema.</w:t>
            </w:r>
          </w:p>
          <w:p w:rsidR="0059026D" w:rsidRPr="0059026D" w:rsidRDefault="0059026D" w:rsidP="0059026D"/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3. Escoge la opción de actualizar cliente frecuente.</w:t>
            </w: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5. Selecciona al cliente a actualizar.</w:t>
            </w: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7. Ingresa los datos a actualizar.</w:t>
            </w:r>
          </w:p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36182" w:rsidRDefault="00E3618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36182" w:rsidRDefault="00E3618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36182" w:rsidRPr="0059026D" w:rsidRDefault="00E3618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10. Confirma actualización.</w:t>
            </w:r>
          </w:p>
        </w:tc>
        <w:tc>
          <w:tcPr>
            <w:tcW w:w="4146" w:type="dxa"/>
            <w:tcBorders>
              <w:left w:val="single" w:sz="4" w:space="0" w:color="auto"/>
            </w:tcBorders>
          </w:tcPr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E36182" w:rsidRPr="0059026D" w:rsidRDefault="00E3618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4. Muestra la lista de clientes guardados.</w:t>
            </w:r>
          </w:p>
          <w:p w:rsidR="00E36182" w:rsidRDefault="00E3618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36182" w:rsidRPr="0059026D" w:rsidRDefault="00E3618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6. Carga el formulario para actualización.</w:t>
            </w:r>
          </w:p>
          <w:p w:rsidR="00E36182" w:rsidRPr="0059026D" w:rsidRDefault="00E3618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8. Valida la información ingresada.</w:t>
            </w:r>
          </w:p>
          <w:p w:rsidR="00E36182" w:rsidRPr="0059026D" w:rsidRDefault="00E3618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9. Muestra un mensaje para confirmación.</w:t>
            </w:r>
          </w:p>
          <w:p w:rsidR="00E36182" w:rsidRPr="0059026D" w:rsidRDefault="00E36182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Cs/>
                <w:sz w:val="22"/>
                <w:szCs w:val="22"/>
              </w:rPr>
              <w:t>11. Guarda la información en la base de datos.</w:t>
            </w:r>
          </w:p>
        </w:tc>
      </w:tr>
      <w:tr w:rsidR="0059026D" w:rsidRPr="0059026D" w:rsidTr="0059026D">
        <w:trPr>
          <w:cantSplit/>
          <w:trHeight w:val="255"/>
        </w:trPr>
        <w:tc>
          <w:tcPr>
            <w:tcW w:w="2694" w:type="dxa"/>
            <w:vMerge w:val="restart"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9026D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792" w:type="dxa"/>
            <w:gridSpan w:val="2"/>
            <w:vAlign w:val="center"/>
          </w:tcPr>
          <w:p w:rsidR="0059026D" w:rsidRPr="0059026D" w:rsidRDefault="0059026D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146" w:type="dxa"/>
            <w:vAlign w:val="center"/>
          </w:tcPr>
          <w:p w:rsidR="0059026D" w:rsidRPr="0059026D" w:rsidRDefault="0059026D" w:rsidP="005902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59026D" w:rsidRPr="0059026D" w:rsidTr="0059026D">
        <w:trPr>
          <w:cantSplit/>
          <w:trHeight w:val="240"/>
        </w:trPr>
        <w:tc>
          <w:tcPr>
            <w:tcW w:w="2694" w:type="dxa"/>
            <w:vMerge/>
          </w:tcPr>
          <w:p w:rsidR="0059026D" w:rsidRPr="0059026D" w:rsidRDefault="0059026D" w:rsidP="0059026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92" w:type="dxa"/>
            <w:gridSpan w:val="2"/>
          </w:tcPr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1. rechaza actualización.</w:t>
            </w: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6" w:type="dxa"/>
          </w:tcPr>
          <w:p w:rsidR="00E36182" w:rsidRDefault="00E36182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9026D" w:rsidRPr="0059026D" w:rsidRDefault="0059026D" w:rsidP="005902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26D">
              <w:rPr>
                <w:rFonts w:ascii="Arial" w:hAnsi="Arial" w:cs="Arial"/>
                <w:sz w:val="22"/>
                <w:szCs w:val="22"/>
              </w:rPr>
              <w:t>2. muestra el formulario editado</w:t>
            </w:r>
          </w:p>
        </w:tc>
      </w:tr>
      <w:tr w:rsidR="00E36182" w:rsidRPr="0059026D" w:rsidTr="00E36182">
        <w:trPr>
          <w:cantSplit/>
        </w:trPr>
        <w:tc>
          <w:tcPr>
            <w:tcW w:w="2700" w:type="dxa"/>
            <w:gridSpan w:val="2"/>
          </w:tcPr>
          <w:p w:rsidR="00E36182" w:rsidRDefault="00E36182" w:rsidP="00E3618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932" w:type="dxa"/>
            <w:gridSpan w:val="2"/>
          </w:tcPr>
          <w:p w:rsidR="00E36182" w:rsidRPr="00AF2777" w:rsidRDefault="00E36182" w:rsidP="00E3618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F2777">
              <w:rPr>
                <w:rFonts w:ascii="Arial" w:eastAsia="Arial" w:hAnsi="Arial" w:cs="Arial"/>
                <w:sz w:val="22"/>
                <w:szCs w:val="22"/>
              </w:rPr>
              <w:t>El superadmin debe de haber iniciado sesión, y estar en el módulo clientes</w:t>
            </w:r>
          </w:p>
        </w:tc>
      </w:tr>
      <w:tr w:rsidR="00E36182" w:rsidRPr="0059026D" w:rsidTr="00E36182">
        <w:trPr>
          <w:cantSplit/>
          <w:trHeight w:val="252"/>
        </w:trPr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E36182" w:rsidRDefault="00E36182" w:rsidP="00E3618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932" w:type="dxa"/>
            <w:gridSpan w:val="2"/>
            <w:tcBorders>
              <w:bottom w:val="single" w:sz="4" w:space="0" w:color="auto"/>
            </w:tcBorders>
          </w:tcPr>
          <w:p w:rsidR="00E36182" w:rsidRPr="00E36182" w:rsidRDefault="00E36182" w:rsidP="00E3618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E36182">
              <w:rPr>
                <w:rFonts w:ascii="Arial" w:eastAsia="Arial" w:hAnsi="Arial" w:cs="Arial"/>
                <w:bCs/>
                <w:sz w:val="22"/>
                <w:szCs w:val="22"/>
              </w:rPr>
              <w:t xml:space="preserve">Se actualizará la base de datos con la nueva información </w:t>
            </w:r>
          </w:p>
        </w:tc>
      </w:tr>
    </w:tbl>
    <w:p w:rsidR="005B4643" w:rsidRDefault="005B4643">
      <w:pPr>
        <w:rPr>
          <w:sz w:val="22"/>
          <w:szCs w:val="22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"/>
        <w:gridCol w:w="3786"/>
        <w:gridCol w:w="4146"/>
      </w:tblGrid>
      <w:tr w:rsidR="00E36182" w:rsidRPr="00E36182" w:rsidTr="00E36182">
        <w:trPr>
          <w:cantSplit/>
        </w:trPr>
        <w:tc>
          <w:tcPr>
            <w:tcW w:w="2694" w:type="dxa"/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938" w:type="dxa"/>
            <w:gridSpan w:val="3"/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 2-4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938" w:type="dxa"/>
            <w:gridSpan w:val="3"/>
          </w:tcPr>
          <w:p w:rsidR="00E36182" w:rsidRPr="00E36182" w:rsidRDefault="00E36182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>Eliminar cliente frecuente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938" w:type="dxa"/>
            <w:gridSpan w:val="3"/>
          </w:tcPr>
          <w:p w:rsidR="00E36182" w:rsidRPr="00E36182" w:rsidRDefault="00E36182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938" w:type="dxa"/>
            <w:gridSpan w:val="3"/>
          </w:tcPr>
          <w:p w:rsidR="00E36182" w:rsidRPr="00E36182" w:rsidRDefault="00E36182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Deseable 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938" w:type="dxa"/>
            <w:gridSpan w:val="3"/>
          </w:tcPr>
          <w:p w:rsidR="00E36182" w:rsidRPr="00E36182" w:rsidRDefault="00E36182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 xml:space="preserve">Baja 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938" w:type="dxa"/>
            <w:gridSpan w:val="3"/>
          </w:tcPr>
          <w:p w:rsidR="00E36182" w:rsidRPr="00E36182" w:rsidRDefault="00E36182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938" w:type="dxa"/>
            <w:gridSpan w:val="3"/>
          </w:tcPr>
          <w:p w:rsidR="00E36182" w:rsidRPr="00E36182" w:rsidRDefault="00E36182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visible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E36182" w:rsidRPr="00E36182" w:rsidRDefault="00E36182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E36182" w:rsidRPr="00E36182" w:rsidRDefault="00E36182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>11/09/2018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E36182" w:rsidRPr="00E36182" w:rsidRDefault="00E36182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 González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E36182" w:rsidRPr="00E36182" w:rsidRDefault="00E36182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E36182" w:rsidRPr="00E36182" w:rsidRDefault="00E36182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>El administrador ingresa al sistema y escoge la opción de eliminar cliente frecuente, el sistema pide contraseña para realizar la acción especificada y posteriormente elimina al usuario seleccionado.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E36182" w:rsidRPr="00E36182" w:rsidRDefault="00E36182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>- Nombre cliente frecuente</w:t>
            </w: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>- contraseña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E36182" w:rsidRPr="00E36182" w:rsidRDefault="00E36182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>El sistema elimina al cliente seleccionado.</w:t>
            </w:r>
          </w:p>
        </w:tc>
      </w:tr>
      <w:tr w:rsidR="00E36182" w:rsidRPr="00E36182" w:rsidTr="00E36182">
        <w:trPr>
          <w:cantSplit/>
        </w:trPr>
        <w:tc>
          <w:tcPr>
            <w:tcW w:w="2694" w:type="dxa"/>
            <w:vMerge w:val="restart"/>
            <w:tcBorders>
              <w:right w:val="single" w:sz="4" w:space="0" w:color="auto"/>
            </w:tcBorders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E36182" w:rsidRPr="00E36182" w:rsidRDefault="00E36182" w:rsidP="002D2DB5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792" w:type="dxa"/>
            <w:gridSpan w:val="2"/>
            <w:tcBorders>
              <w:left w:val="single" w:sz="4" w:space="0" w:color="auto"/>
            </w:tcBorders>
            <w:vAlign w:val="center"/>
          </w:tcPr>
          <w:p w:rsidR="00E36182" w:rsidRPr="00E36182" w:rsidRDefault="00E36182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lastRenderedPageBreak/>
              <w:t>Usuario</w:t>
            </w:r>
          </w:p>
        </w:tc>
        <w:tc>
          <w:tcPr>
            <w:tcW w:w="4146" w:type="dxa"/>
            <w:tcBorders>
              <w:left w:val="single" w:sz="4" w:space="0" w:color="auto"/>
            </w:tcBorders>
            <w:vAlign w:val="center"/>
          </w:tcPr>
          <w:p w:rsidR="00E36182" w:rsidRPr="00E36182" w:rsidRDefault="00E36182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E36182" w:rsidRPr="00E36182" w:rsidTr="00E36182">
        <w:trPr>
          <w:cantSplit/>
          <w:trHeight w:val="1042"/>
        </w:trPr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E36182" w:rsidRPr="00E36182" w:rsidRDefault="00E36182" w:rsidP="002D2DB5">
            <w:pPr>
              <w:pStyle w:val="Ttulo1"/>
            </w:pPr>
          </w:p>
        </w:tc>
        <w:tc>
          <w:tcPr>
            <w:tcW w:w="3792" w:type="dxa"/>
            <w:gridSpan w:val="2"/>
            <w:tcBorders>
              <w:left w:val="single" w:sz="4" w:space="0" w:color="auto"/>
            </w:tcBorders>
          </w:tcPr>
          <w:p w:rsidR="00E36182" w:rsidRPr="00E36182" w:rsidRDefault="00E36182" w:rsidP="00E36182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E36182">
              <w:rPr>
                <w:rFonts w:ascii="Arial" w:hAnsi="Arial" w:cs="Arial"/>
                <w:bCs/>
                <w:sz w:val="22"/>
                <w:szCs w:val="22"/>
              </w:rPr>
              <w:t>ingresa al sistema.</w:t>
            </w:r>
          </w:p>
          <w:p w:rsidR="00E36182" w:rsidRPr="00E36182" w:rsidRDefault="00E36182" w:rsidP="00E36182"/>
          <w:p w:rsid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Cs/>
                <w:sz w:val="22"/>
                <w:szCs w:val="22"/>
              </w:rPr>
              <w:t>3. Escoge la opción de eliminar cliente frecuente.</w:t>
            </w: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Cs/>
                <w:sz w:val="22"/>
                <w:szCs w:val="22"/>
              </w:rPr>
              <w:t>5. Selecciona al cliente que desea eliminar.</w:t>
            </w: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Cs/>
                <w:sz w:val="22"/>
                <w:szCs w:val="22"/>
              </w:rPr>
              <w:t>7. Confirma eliminación.</w:t>
            </w: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Cs/>
                <w:sz w:val="22"/>
                <w:szCs w:val="22"/>
              </w:rPr>
              <w:t>9. Digita la clave de acceso.</w:t>
            </w:r>
          </w:p>
        </w:tc>
        <w:tc>
          <w:tcPr>
            <w:tcW w:w="4146" w:type="dxa"/>
            <w:tcBorders>
              <w:left w:val="single" w:sz="4" w:space="0" w:color="auto"/>
            </w:tcBorders>
          </w:tcPr>
          <w:p w:rsid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Cs/>
                <w:sz w:val="22"/>
                <w:szCs w:val="22"/>
              </w:rPr>
              <w:t>4. Muestra la lista de clientes disponibles</w:t>
            </w:r>
          </w:p>
          <w:p w:rsid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Cs/>
                <w:sz w:val="22"/>
                <w:szCs w:val="22"/>
              </w:rPr>
              <w:t xml:space="preserve">. </w:t>
            </w:r>
          </w:p>
          <w:p w:rsid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Cs/>
                <w:sz w:val="22"/>
                <w:szCs w:val="22"/>
              </w:rPr>
              <w:t>6. Muestra un cuadro de confirmación de eliminación.</w:t>
            </w: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Cs/>
                <w:sz w:val="22"/>
                <w:szCs w:val="22"/>
              </w:rPr>
              <w:t>8. Muestra un segundo cuadro para ingresar la contraseña de acceso.</w:t>
            </w: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Cs/>
                <w:sz w:val="22"/>
                <w:szCs w:val="22"/>
              </w:rPr>
              <w:t>10. Muestra un mensaje de eliminación de cliente frecuente</w:t>
            </w:r>
          </w:p>
        </w:tc>
      </w:tr>
      <w:tr w:rsidR="00E36182" w:rsidRPr="00E36182" w:rsidTr="00E36182">
        <w:trPr>
          <w:cantSplit/>
          <w:trHeight w:val="255"/>
        </w:trPr>
        <w:tc>
          <w:tcPr>
            <w:tcW w:w="2694" w:type="dxa"/>
            <w:vMerge w:val="restart"/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6182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792" w:type="dxa"/>
            <w:gridSpan w:val="2"/>
            <w:vAlign w:val="center"/>
          </w:tcPr>
          <w:p w:rsidR="00E36182" w:rsidRPr="00E36182" w:rsidRDefault="00E36182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146" w:type="dxa"/>
            <w:vAlign w:val="center"/>
          </w:tcPr>
          <w:p w:rsidR="00E36182" w:rsidRPr="00E36182" w:rsidRDefault="00E36182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E36182" w:rsidRPr="00E36182" w:rsidTr="00E36182">
        <w:trPr>
          <w:cantSplit/>
          <w:trHeight w:val="240"/>
        </w:trPr>
        <w:tc>
          <w:tcPr>
            <w:tcW w:w="2694" w:type="dxa"/>
            <w:vMerge/>
          </w:tcPr>
          <w:p w:rsidR="00E36182" w:rsidRPr="00E36182" w:rsidRDefault="00E36182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92" w:type="dxa"/>
            <w:gridSpan w:val="2"/>
          </w:tcPr>
          <w:p w:rsidR="00E36182" w:rsidRPr="00E36182" w:rsidRDefault="00E36182" w:rsidP="00E3618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36182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6182">
              <w:rPr>
                <w:rFonts w:ascii="Arial" w:hAnsi="Arial" w:cs="Arial"/>
                <w:sz w:val="22"/>
                <w:szCs w:val="22"/>
              </w:rPr>
              <w:t>No confirma la eliminación.</w:t>
            </w:r>
          </w:p>
          <w:p w:rsidR="00E36182" w:rsidRPr="00E36182" w:rsidRDefault="00E36182" w:rsidP="00E36182"/>
          <w:p w:rsidR="00E36182" w:rsidRDefault="00E36182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E36182">
              <w:rPr>
                <w:rFonts w:ascii="Arial" w:hAnsi="Arial" w:cs="Arial"/>
                <w:sz w:val="22"/>
                <w:szCs w:val="22"/>
              </w:rPr>
              <w:t>. La clave no es correcta.</w:t>
            </w: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E36182">
              <w:rPr>
                <w:rFonts w:ascii="Arial" w:hAnsi="Arial" w:cs="Arial"/>
                <w:sz w:val="22"/>
                <w:szCs w:val="22"/>
              </w:rPr>
              <w:t>. La clave es ingresada más de tres veces.</w:t>
            </w:r>
          </w:p>
        </w:tc>
        <w:tc>
          <w:tcPr>
            <w:tcW w:w="4146" w:type="dxa"/>
          </w:tcPr>
          <w:p w:rsidR="00E36182" w:rsidRDefault="00E36182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6182" w:rsidRDefault="00E36182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E36182">
              <w:rPr>
                <w:rFonts w:ascii="Arial" w:hAnsi="Arial" w:cs="Arial"/>
                <w:sz w:val="22"/>
                <w:szCs w:val="22"/>
              </w:rPr>
              <w:t>. El usuario no es eliminado.</w:t>
            </w: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6182" w:rsidRDefault="00E36182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E36182">
              <w:rPr>
                <w:rFonts w:ascii="Arial" w:hAnsi="Arial" w:cs="Arial"/>
                <w:sz w:val="22"/>
                <w:szCs w:val="22"/>
              </w:rPr>
              <w:t>. El cuadro de dialogo le notifica que la clave es incorrecta y que le quedan dos intentos.</w:t>
            </w: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6182" w:rsidRPr="00E36182" w:rsidRDefault="00E36182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E36182">
              <w:rPr>
                <w:rFonts w:ascii="Arial" w:hAnsi="Arial" w:cs="Arial"/>
                <w:sz w:val="22"/>
                <w:szCs w:val="22"/>
              </w:rPr>
              <w:t>. El sistema muestra en pantalla que la acción es cancelada.</w:t>
            </w:r>
          </w:p>
        </w:tc>
      </w:tr>
      <w:tr w:rsidR="00E36182" w:rsidRPr="00E36182" w:rsidTr="00E36182">
        <w:trPr>
          <w:cantSplit/>
        </w:trPr>
        <w:tc>
          <w:tcPr>
            <w:tcW w:w="2700" w:type="dxa"/>
            <w:gridSpan w:val="2"/>
          </w:tcPr>
          <w:p w:rsidR="00E36182" w:rsidRDefault="00E36182" w:rsidP="00E3618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932" w:type="dxa"/>
            <w:gridSpan w:val="2"/>
          </w:tcPr>
          <w:p w:rsidR="00E36182" w:rsidRPr="00AF2777" w:rsidRDefault="00E36182" w:rsidP="00E3618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AF2777">
              <w:rPr>
                <w:rFonts w:ascii="Arial" w:eastAsia="Arial" w:hAnsi="Arial" w:cs="Arial"/>
                <w:sz w:val="22"/>
                <w:szCs w:val="22"/>
              </w:rPr>
              <w:t>El superadmin debe de haber iniciado sesión, y estar en el módulo clientes</w:t>
            </w:r>
          </w:p>
        </w:tc>
      </w:tr>
      <w:tr w:rsidR="00E36182" w:rsidRPr="00E36182" w:rsidTr="00E36182">
        <w:trPr>
          <w:cantSplit/>
          <w:trHeight w:val="262"/>
        </w:trPr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E36182" w:rsidRDefault="00E36182" w:rsidP="00E3618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932" w:type="dxa"/>
            <w:gridSpan w:val="2"/>
            <w:tcBorders>
              <w:bottom w:val="single" w:sz="4" w:space="0" w:color="auto"/>
            </w:tcBorders>
          </w:tcPr>
          <w:p w:rsidR="00E36182" w:rsidRPr="00E36182" w:rsidRDefault="00E36182" w:rsidP="00E3618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Se actualizará la base de datos </w:t>
            </w:r>
          </w:p>
        </w:tc>
      </w:tr>
    </w:tbl>
    <w:p w:rsidR="005B4643" w:rsidRDefault="005B4643">
      <w:pPr>
        <w:rPr>
          <w:sz w:val="22"/>
          <w:szCs w:val="22"/>
        </w:rPr>
      </w:pPr>
    </w:p>
    <w:p w:rsidR="005B4643" w:rsidRDefault="005B4643">
      <w:pPr>
        <w:rPr>
          <w:sz w:val="22"/>
          <w:szCs w:val="22"/>
        </w:rPr>
      </w:pPr>
    </w:p>
    <w:p w:rsidR="00974F74" w:rsidRDefault="00974F74">
      <w:pPr>
        <w:rPr>
          <w:sz w:val="22"/>
          <w:szCs w:val="22"/>
        </w:rPr>
      </w:pPr>
    </w:p>
    <w:p w:rsidR="00733F0A" w:rsidRDefault="00733F0A">
      <w:pPr>
        <w:rPr>
          <w:sz w:val="22"/>
          <w:szCs w:val="22"/>
        </w:rPr>
      </w:pPr>
    </w:p>
    <w:tbl>
      <w:tblPr>
        <w:tblStyle w:val="a1"/>
        <w:tblW w:w="1063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3479"/>
        <w:gridCol w:w="4036"/>
      </w:tblGrid>
      <w:tr w:rsidR="00733F0A" w:rsidTr="00E36182">
        <w:tc>
          <w:tcPr>
            <w:tcW w:w="3117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7515" w:type="dxa"/>
            <w:gridSpan w:val="2"/>
          </w:tcPr>
          <w:p w:rsidR="00733F0A" w:rsidRPr="00E36182" w:rsidRDefault="00E36182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CU 3</w:t>
            </w:r>
          </w:p>
        </w:tc>
      </w:tr>
      <w:tr w:rsidR="00733F0A" w:rsidTr="00E36182">
        <w:tc>
          <w:tcPr>
            <w:tcW w:w="3117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Caso de Uso</w:t>
            </w:r>
          </w:p>
        </w:tc>
        <w:tc>
          <w:tcPr>
            <w:tcW w:w="7515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Proveedor</w:t>
            </w:r>
          </w:p>
        </w:tc>
      </w:tr>
      <w:tr w:rsidR="00733F0A" w:rsidTr="00E36182">
        <w:tc>
          <w:tcPr>
            <w:tcW w:w="3117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(es)</w:t>
            </w:r>
          </w:p>
        </w:tc>
        <w:tc>
          <w:tcPr>
            <w:tcW w:w="7515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Administradores</w:t>
            </w:r>
          </w:p>
        </w:tc>
      </w:tr>
      <w:tr w:rsidR="00733F0A" w:rsidTr="00E36182">
        <w:tc>
          <w:tcPr>
            <w:tcW w:w="3117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Indispensable/Deseable</w:t>
            </w:r>
          </w:p>
        </w:tc>
        <w:tc>
          <w:tcPr>
            <w:tcW w:w="7515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733F0A" w:rsidTr="00E36182">
        <w:tc>
          <w:tcPr>
            <w:tcW w:w="3117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515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733F0A" w:rsidTr="00E36182">
        <w:tc>
          <w:tcPr>
            <w:tcW w:w="3117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Complejidad</w:t>
            </w:r>
          </w:p>
        </w:tc>
        <w:tc>
          <w:tcPr>
            <w:tcW w:w="7515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733F0A" w:rsidTr="00E36182">
        <w:tc>
          <w:tcPr>
            <w:tcW w:w="3117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Visible/No Visible</w:t>
            </w:r>
          </w:p>
        </w:tc>
        <w:tc>
          <w:tcPr>
            <w:tcW w:w="7515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Visible </w:t>
            </w:r>
          </w:p>
        </w:tc>
      </w:tr>
      <w:tr w:rsidR="00733F0A" w:rsidTr="00E36182">
        <w:tc>
          <w:tcPr>
            <w:tcW w:w="3117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7515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Jhon Ortiz</w:t>
            </w:r>
          </w:p>
        </w:tc>
      </w:tr>
      <w:tr w:rsidR="00733F0A" w:rsidTr="00E36182">
        <w:tc>
          <w:tcPr>
            <w:tcW w:w="3117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Creación</w:t>
            </w:r>
          </w:p>
        </w:tc>
        <w:tc>
          <w:tcPr>
            <w:tcW w:w="7515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de abril 2019</w:t>
            </w:r>
          </w:p>
        </w:tc>
      </w:tr>
      <w:tr w:rsidR="00733F0A" w:rsidTr="00E36182">
        <w:tc>
          <w:tcPr>
            <w:tcW w:w="3117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Revisión</w:t>
            </w:r>
          </w:p>
        </w:tc>
        <w:tc>
          <w:tcPr>
            <w:tcW w:w="7515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Wilson González</w:t>
            </w:r>
          </w:p>
        </w:tc>
      </w:tr>
      <w:tr w:rsidR="00733F0A" w:rsidTr="00E36182">
        <w:tc>
          <w:tcPr>
            <w:tcW w:w="3117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Última Fecha Revisión</w:t>
            </w:r>
          </w:p>
        </w:tc>
        <w:tc>
          <w:tcPr>
            <w:tcW w:w="7515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 de marzo de 2020</w:t>
            </w:r>
          </w:p>
        </w:tc>
      </w:tr>
      <w:tr w:rsidR="00733F0A" w:rsidTr="00E36182">
        <w:tc>
          <w:tcPr>
            <w:tcW w:w="3117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Resumen</w:t>
            </w:r>
          </w:p>
        </w:tc>
        <w:tc>
          <w:tcPr>
            <w:tcW w:w="7515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este módulo se permite la creación de Proveedores, su modificación y su eliminación </w:t>
            </w:r>
          </w:p>
        </w:tc>
      </w:tr>
      <w:tr w:rsidR="00733F0A" w:rsidTr="00E36182">
        <w:tc>
          <w:tcPr>
            <w:tcW w:w="3117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Entradas</w:t>
            </w:r>
          </w:p>
        </w:tc>
        <w:tc>
          <w:tcPr>
            <w:tcW w:w="7515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Nombre, nit, teléfono, dirección </w:t>
            </w:r>
          </w:p>
        </w:tc>
      </w:tr>
      <w:tr w:rsidR="00733F0A" w:rsidTr="00E36182">
        <w:tc>
          <w:tcPr>
            <w:tcW w:w="3117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Salidas</w:t>
            </w:r>
          </w:p>
        </w:tc>
        <w:tc>
          <w:tcPr>
            <w:tcW w:w="7515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Proveedor creado, modificado y eliminado</w:t>
            </w:r>
          </w:p>
        </w:tc>
      </w:tr>
      <w:tr w:rsidR="00733F0A" w:rsidTr="00E36182">
        <w:tc>
          <w:tcPr>
            <w:tcW w:w="3117" w:type="dxa"/>
            <w:vMerge w:val="restart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Básico Eventos</w:t>
            </w:r>
          </w:p>
          <w:p w:rsidR="00733F0A" w:rsidRDefault="00733F0A">
            <w:pPr>
              <w:pStyle w:val="Ttulo1"/>
              <w:rPr>
                <w:b w:val="0"/>
                <w:sz w:val="20"/>
                <w:szCs w:val="20"/>
              </w:rPr>
            </w:pPr>
          </w:p>
        </w:tc>
        <w:tc>
          <w:tcPr>
            <w:tcW w:w="3479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4036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 w:rsidTr="00E36182">
        <w:trPr>
          <w:trHeight w:val="1040"/>
        </w:trPr>
        <w:tc>
          <w:tcPr>
            <w:tcW w:w="3117" w:type="dxa"/>
            <w:vMerge/>
            <w:tcBorders>
              <w:right w:val="single" w:sz="4" w:space="0" w:color="000000"/>
            </w:tcBorders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79" w:type="dxa"/>
            <w:tcBorders>
              <w:left w:val="single" w:sz="4" w:space="0" w:color="000000"/>
            </w:tcBorders>
          </w:tcPr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ingreso a la aplicación </w:t>
            </w: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ingreso como administrador</w:t>
            </w: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5.ingresa a la opción Proveedor.</w:t>
            </w:r>
          </w:p>
          <w:p w:rsidR="00565BAD" w:rsidRDefault="00565BAD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7. ingresa a la opción crear nuevo Proveedor </w:t>
            </w:r>
          </w:p>
          <w:p w:rsidR="00565BAD" w:rsidRDefault="00565BAD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65BAD" w:rsidP="00565BAD">
            <w:pPr>
              <w:ind w:left="291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 xml:space="preserve">. ingresa nombre, nit, teléfono, correo electrónico, dirección </w:t>
            </w:r>
          </w:p>
          <w:p w:rsidR="00733F0A" w:rsidRDefault="00733F0A" w:rsidP="00565BAD">
            <w:pPr>
              <w:ind w:left="291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65BAD" w:rsidP="00565BAD">
            <w:pPr>
              <w:ind w:left="291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eastAsia="Arial" w:hAnsi="Arial" w:cs="Arial"/>
                <w:sz w:val="22"/>
                <w:szCs w:val="22"/>
              </w:rPr>
              <w:t>escoge la opción guardar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036" w:type="dxa"/>
            <w:tcBorders>
              <w:left w:val="single" w:sz="4" w:space="0" w:color="000000"/>
            </w:tcBorders>
          </w:tcPr>
          <w:p w:rsidR="00733F0A" w:rsidRDefault="005B4643" w:rsidP="00565BA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2. Muestra la pantalla principal de la      aplicación</w:t>
            </w:r>
            <w:r w:rsidR="00565BAD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565BAD" w:rsidRDefault="00565BAD" w:rsidP="00565BA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E36182" w:rsidP="00565BAD">
            <w:pPr>
              <w:ind w:left="211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 4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>. muestra todos los módulos del            sistema</w:t>
            </w:r>
            <w:r w:rsidR="00565BAD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733F0A" w:rsidRDefault="005B4643" w:rsidP="00565BA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6. despliega las opciones del módulo.</w:t>
            </w:r>
          </w:p>
          <w:p w:rsidR="00733F0A" w:rsidRDefault="00733F0A" w:rsidP="00565BA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65BAD" w:rsidP="00565BA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>. muestra la pantalla de registro de nuevo cliente.</w:t>
            </w:r>
          </w:p>
          <w:p w:rsidR="00733F0A" w:rsidRDefault="00733F0A" w:rsidP="00565BA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65BAD" w:rsidP="00565BAD">
            <w:pPr>
              <w:ind w:left="5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11. 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>el sistema ingresa en la base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>datos la información ingresada por el usuario.</w:t>
            </w:r>
          </w:p>
          <w:p w:rsidR="00565BAD" w:rsidRDefault="00565BAD" w:rsidP="00565BAD">
            <w:pPr>
              <w:ind w:left="5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65BAD" w:rsidP="00565BA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12. 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>muestra en pantalla un mensaje “Proveedor Creado Exitosamente”</w:t>
            </w:r>
          </w:p>
        </w:tc>
      </w:tr>
      <w:tr w:rsidR="00733F0A" w:rsidTr="00E36182">
        <w:tc>
          <w:tcPr>
            <w:tcW w:w="3117" w:type="dxa"/>
            <w:vMerge w:val="restart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Caminos Alternativos</w:t>
            </w:r>
          </w:p>
        </w:tc>
        <w:tc>
          <w:tcPr>
            <w:tcW w:w="3479" w:type="dxa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4036" w:type="dxa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 w:rsidTr="00E36182">
        <w:trPr>
          <w:trHeight w:val="500"/>
        </w:trPr>
        <w:tc>
          <w:tcPr>
            <w:tcW w:w="3117" w:type="dxa"/>
            <w:vMerge/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79" w:type="dxa"/>
            <w:tcBorders>
              <w:bottom w:val="single" w:sz="4" w:space="0" w:color="000000"/>
            </w:tcBorders>
          </w:tcPr>
          <w:p w:rsidR="00565BAD" w:rsidRPr="00565BAD" w:rsidRDefault="00565BAD" w:rsidP="00565BAD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65BAD"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4643" w:rsidRPr="00565BAD">
              <w:rPr>
                <w:rFonts w:ascii="Arial" w:eastAsia="Arial" w:hAnsi="Arial" w:cs="Arial"/>
                <w:sz w:val="22"/>
                <w:szCs w:val="22"/>
              </w:rPr>
              <w:t xml:space="preserve">Ingresa a la opción modificar Proveedor </w:t>
            </w:r>
          </w:p>
          <w:p w:rsidR="00733F0A" w:rsidRPr="00565BAD" w:rsidRDefault="005B4643" w:rsidP="00565BAD">
            <w:pPr>
              <w:ind w:left="289" w:hanging="283"/>
              <w:rPr>
                <w:rFonts w:eastAsia="Arial"/>
              </w:rPr>
            </w:pPr>
            <w:r w:rsidRPr="00565BAD">
              <w:rPr>
                <w:rFonts w:eastAsia="Arial"/>
              </w:rPr>
              <w:t xml:space="preserve"> </w:t>
            </w:r>
          </w:p>
          <w:p w:rsidR="00733F0A" w:rsidRDefault="00565BAD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 xml:space="preserve">. modifica los datos que necesite del Proveedor. </w:t>
            </w: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65BAD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eastAsia="Arial" w:hAnsi="Arial" w:cs="Arial"/>
                <w:sz w:val="22"/>
                <w:szCs w:val="22"/>
              </w:rPr>
              <w:t>escoge la opción guardar</w:t>
            </w: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036" w:type="dxa"/>
            <w:tcBorders>
              <w:bottom w:val="single" w:sz="4" w:space="0" w:color="000000"/>
            </w:tcBorders>
          </w:tcPr>
          <w:p w:rsidR="00565BAD" w:rsidRDefault="00565BAD" w:rsidP="00565B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65BAD" w:rsidP="00565BA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>muestra la pantalla de modificar Proveedor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65BAD" w:rsidP="00565BA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5. 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>sistemas remplaza en la base de datos la información ingresada por el usuario.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65BAD" w:rsidP="00565BA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6.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 xml:space="preserve"> muestra en pantalla un mensaje el Proveedor ha sido modificado con éxito”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3F0A" w:rsidTr="00E36182">
        <w:trPr>
          <w:trHeight w:val="240"/>
        </w:trPr>
        <w:tc>
          <w:tcPr>
            <w:tcW w:w="3117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515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Ingreso a la aplicación (log in) </w:t>
            </w:r>
          </w:p>
        </w:tc>
      </w:tr>
      <w:tr w:rsidR="00733F0A" w:rsidTr="00E36182">
        <w:trPr>
          <w:trHeight w:val="240"/>
        </w:trPr>
        <w:tc>
          <w:tcPr>
            <w:tcW w:w="3117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515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cuentas de cobro, cargue de producto  </w:t>
            </w:r>
          </w:p>
        </w:tc>
      </w:tr>
      <w:tr w:rsidR="00733F0A" w:rsidTr="00E36182">
        <w:trPr>
          <w:trHeight w:val="240"/>
        </w:trPr>
        <w:tc>
          <w:tcPr>
            <w:tcW w:w="3117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Observaciones </w:t>
            </w:r>
          </w:p>
        </w:tc>
        <w:tc>
          <w:tcPr>
            <w:tcW w:w="7515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módulo solo puede ser utilizado por el usuario administrador </w:t>
            </w:r>
          </w:p>
        </w:tc>
      </w:tr>
      <w:tr w:rsidR="00733F0A" w:rsidTr="00E36182">
        <w:tc>
          <w:tcPr>
            <w:tcW w:w="10632" w:type="dxa"/>
            <w:gridSpan w:val="3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Borrador de Interfaz Gráfica</w:t>
            </w:r>
          </w:p>
        </w:tc>
      </w:tr>
      <w:tr w:rsidR="00733F0A" w:rsidTr="00E36182">
        <w:trPr>
          <w:trHeight w:val="4420"/>
        </w:trPr>
        <w:tc>
          <w:tcPr>
            <w:tcW w:w="10632" w:type="dxa"/>
            <w:gridSpan w:val="3"/>
            <w:tcBorders>
              <w:bottom w:val="single" w:sz="4" w:space="0" w:color="000000"/>
            </w:tcBorders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MX"/>
              </w:rPr>
              <w:lastRenderedPageBreak/>
              <w:drawing>
                <wp:inline distT="114300" distB="114300" distL="114300" distR="114300" wp14:anchorId="0E545F0D" wp14:editId="55CF37F5">
                  <wp:extent cx="6505575" cy="2686050"/>
                  <wp:effectExtent l="0" t="0" r="9525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2686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F0A" w:rsidRDefault="00733F0A">
      <w:pPr>
        <w:rPr>
          <w:sz w:val="22"/>
          <w:szCs w:val="22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3792"/>
        <w:gridCol w:w="4146"/>
      </w:tblGrid>
      <w:tr w:rsidR="00974F74" w:rsidRPr="00974F74" w:rsidTr="00831DA1">
        <w:trPr>
          <w:cantSplit/>
        </w:trPr>
        <w:tc>
          <w:tcPr>
            <w:tcW w:w="2694" w:type="dxa"/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938" w:type="dxa"/>
            <w:gridSpan w:val="2"/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 3</w:t>
            </w:r>
            <w:r w:rsidR="00831DA1">
              <w:rPr>
                <w:rFonts w:ascii="Arial" w:hAnsi="Arial" w:cs="Arial"/>
                <w:b/>
                <w:bCs/>
                <w:sz w:val="22"/>
                <w:szCs w:val="22"/>
              </w:rPr>
              <w:t>-1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938" w:type="dxa"/>
            <w:gridSpan w:val="2"/>
          </w:tcPr>
          <w:p w:rsidR="00974F74" w:rsidRPr="00974F74" w:rsidRDefault="00974F74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>Insertar proveedor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938" w:type="dxa"/>
            <w:gridSpan w:val="2"/>
          </w:tcPr>
          <w:p w:rsidR="00974F74" w:rsidRPr="00974F74" w:rsidRDefault="00974F74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 xml:space="preserve">Superadmin., Administrador 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938" w:type="dxa"/>
            <w:gridSpan w:val="2"/>
          </w:tcPr>
          <w:p w:rsidR="00974F74" w:rsidRPr="00974F74" w:rsidRDefault="00974F74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>Deseable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938" w:type="dxa"/>
            <w:gridSpan w:val="2"/>
          </w:tcPr>
          <w:p w:rsidR="00974F74" w:rsidRPr="00974F74" w:rsidRDefault="00974F74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938" w:type="dxa"/>
            <w:gridSpan w:val="2"/>
          </w:tcPr>
          <w:p w:rsidR="00974F74" w:rsidRPr="00974F74" w:rsidRDefault="00974F74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 xml:space="preserve">Baja 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938" w:type="dxa"/>
            <w:gridSpan w:val="2"/>
          </w:tcPr>
          <w:p w:rsidR="00974F74" w:rsidRPr="00974F74" w:rsidRDefault="00974F74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 xml:space="preserve">Visible 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Cs/>
                <w:sz w:val="22"/>
                <w:szCs w:val="22"/>
              </w:rPr>
              <w:t>Jhon Michael Ortiz Diaz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>15/09/2018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 González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974F74" w:rsidRPr="00974F74" w:rsidRDefault="00974F74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>En este caso de uso, el superadmin o administrador ingresa al sistema los datos del nuevo proveedor, seguido el sistema guarda la información de la persona que surtirá la empresa con mercancía.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>- Nombre proveedor</w:t>
            </w:r>
          </w:p>
          <w:p w:rsidR="00974F74" w:rsidRPr="00974F74" w:rsidRDefault="00974F74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>- Cedula</w:t>
            </w:r>
          </w:p>
          <w:p w:rsidR="00974F74" w:rsidRPr="00974F74" w:rsidRDefault="00974F74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 xml:space="preserve">- Teléfono 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938" w:type="dxa"/>
            <w:gridSpan w:val="2"/>
            <w:tcBorders>
              <w:lef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>Los datos son guardados satisfactoriamente en el sistema.</w:t>
            </w:r>
          </w:p>
        </w:tc>
      </w:tr>
      <w:tr w:rsidR="00974F74" w:rsidRPr="00974F74" w:rsidTr="00831DA1">
        <w:trPr>
          <w:cantSplit/>
        </w:trPr>
        <w:tc>
          <w:tcPr>
            <w:tcW w:w="2694" w:type="dxa"/>
            <w:vMerge w:val="restart"/>
            <w:tcBorders>
              <w:right w:val="single" w:sz="4" w:space="0" w:color="auto"/>
            </w:tcBorders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974F74" w:rsidRPr="00974F74" w:rsidRDefault="00974F74" w:rsidP="002D2DB5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792" w:type="dxa"/>
            <w:tcBorders>
              <w:left w:val="single" w:sz="4" w:space="0" w:color="auto"/>
            </w:tcBorders>
            <w:vAlign w:val="center"/>
          </w:tcPr>
          <w:p w:rsidR="00974F74" w:rsidRPr="00974F74" w:rsidRDefault="00974F74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146" w:type="dxa"/>
            <w:tcBorders>
              <w:left w:val="single" w:sz="4" w:space="0" w:color="auto"/>
            </w:tcBorders>
            <w:vAlign w:val="center"/>
          </w:tcPr>
          <w:p w:rsidR="00974F74" w:rsidRPr="00974F74" w:rsidRDefault="00974F74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974F74" w:rsidRPr="00974F74" w:rsidTr="00831DA1">
        <w:trPr>
          <w:cantSplit/>
          <w:trHeight w:val="1042"/>
        </w:trPr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974F74" w:rsidRPr="00974F74" w:rsidRDefault="00974F74" w:rsidP="002D2DB5">
            <w:pPr>
              <w:pStyle w:val="Ttulo1"/>
            </w:pPr>
          </w:p>
        </w:tc>
        <w:tc>
          <w:tcPr>
            <w:tcW w:w="3792" w:type="dxa"/>
            <w:tcBorders>
              <w:left w:val="single" w:sz="4" w:space="0" w:color="auto"/>
            </w:tcBorders>
          </w:tcPr>
          <w:p w:rsidR="00974F74" w:rsidRPr="00974F74" w:rsidRDefault="00974F74" w:rsidP="00974F74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974F74">
              <w:rPr>
                <w:rFonts w:ascii="Arial" w:hAnsi="Arial" w:cs="Arial"/>
                <w:bCs/>
                <w:sz w:val="22"/>
                <w:szCs w:val="22"/>
              </w:rPr>
              <w:t>Ingresa al sistema.</w:t>
            </w:r>
          </w:p>
          <w:p w:rsidR="00974F74" w:rsidRPr="00974F74" w:rsidRDefault="00974F74" w:rsidP="00974F74"/>
          <w:p w:rsidR="00974F74" w:rsidRPr="00974F74" w:rsidRDefault="00974F74" w:rsidP="00974F74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Cs/>
                <w:sz w:val="22"/>
                <w:szCs w:val="22"/>
              </w:rPr>
              <w:t>3.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974F74">
              <w:rPr>
                <w:rFonts w:ascii="Arial" w:hAnsi="Arial" w:cs="Arial"/>
                <w:bCs/>
                <w:sz w:val="22"/>
                <w:szCs w:val="22"/>
              </w:rPr>
              <w:t>Escoge la opción de insertar proveedor.</w:t>
            </w:r>
          </w:p>
          <w:p w:rsidR="00974F74" w:rsidRPr="00974F74" w:rsidRDefault="00974F74" w:rsidP="00974F74"/>
          <w:p w:rsidR="00974F74" w:rsidRPr="00974F74" w:rsidRDefault="00974F74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Cs/>
                <w:sz w:val="22"/>
                <w:szCs w:val="22"/>
              </w:rPr>
              <w:t>5. Ingresa los datos del proveedor.</w:t>
            </w:r>
          </w:p>
        </w:tc>
        <w:tc>
          <w:tcPr>
            <w:tcW w:w="4146" w:type="dxa"/>
            <w:tcBorders>
              <w:left w:val="single" w:sz="4" w:space="0" w:color="auto"/>
            </w:tcBorders>
          </w:tcPr>
          <w:p w:rsidR="00974F74" w:rsidRDefault="00974F74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74F74" w:rsidRPr="00974F74" w:rsidRDefault="00974F74" w:rsidP="00974F74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Cs/>
                <w:sz w:val="22"/>
                <w:szCs w:val="22"/>
              </w:rPr>
              <w:t>2.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974F74">
              <w:rPr>
                <w:rFonts w:ascii="Arial" w:hAnsi="Arial" w:cs="Arial"/>
                <w:bCs/>
                <w:sz w:val="22"/>
                <w:szCs w:val="22"/>
              </w:rPr>
              <w:t>Muestra las opciones disponibles.</w:t>
            </w:r>
          </w:p>
          <w:p w:rsidR="00974F74" w:rsidRPr="00974F74" w:rsidRDefault="00974F74" w:rsidP="00974F74"/>
          <w:p w:rsidR="00974F74" w:rsidRDefault="00974F74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Cs/>
                <w:sz w:val="22"/>
                <w:szCs w:val="22"/>
              </w:rPr>
              <w:t>4. Muestra un formulario de inserción de datos.</w:t>
            </w:r>
          </w:p>
          <w:p w:rsidR="00974F74" w:rsidRPr="00974F74" w:rsidRDefault="00974F74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74F74" w:rsidRDefault="00974F74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Cs/>
                <w:sz w:val="22"/>
                <w:szCs w:val="22"/>
              </w:rPr>
              <w:t>6. Verifica la información ingresada.</w:t>
            </w:r>
          </w:p>
          <w:p w:rsidR="00974F74" w:rsidRPr="00974F74" w:rsidRDefault="00974F74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74F74" w:rsidRPr="00974F74" w:rsidRDefault="00974F74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Cs/>
                <w:sz w:val="22"/>
                <w:szCs w:val="22"/>
              </w:rPr>
              <w:t>7. Guarda la información en la base de datos.</w:t>
            </w:r>
          </w:p>
        </w:tc>
      </w:tr>
      <w:tr w:rsidR="00974F74" w:rsidRPr="00974F74" w:rsidTr="00831DA1">
        <w:trPr>
          <w:cantSplit/>
          <w:trHeight w:val="255"/>
        </w:trPr>
        <w:tc>
          <w:tcPr>
            <w:tcW w:w="2694" w:type="dxa"/>
            <w:vMerge w:val="restart"/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74F74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792" w:type="dxa"/>
            <w:vAlign w:val="center"/>
          </w:tcPr>
          <w:p w:rsidR="00974F74" w:rsidRPr="00974F74" w:rsidRDefault="00974F74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146" w:type="dxa"/>
            <w:vAlign w:val="center"/>
          </w:tcPr>
          <w:p w:rsidR="00974F74" w:rsidRPr="00974F74" w:rsidRDefault="00974F74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974F74" w:rsidRPr="00974F74" w:rsidTr="00831DA1">
        <w:trPr>
          <w:cantSplit/>
          <w:trHeight w:val="240"/>
        </w:trPr>
        <w:tc>
          <w:tcPr>
            <w:tcW w:w="2694" w:type="dxa"/>
            <w:vMerge/>
          </w:tcPr>
          <w:p w:rsidR="00974F74" w:rsidRPr="00974F74" w:rsidRDefault="00974F74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92" w:type="dxa"/>
          </w:tcPr>
          <w:p w:rsidR="00974F74" w:rsidRPr="00974F74" w:rsidRDefault="00974F74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>1. ingresan mal los datos</w:t>
            </w:r>
          </w:p>
          <w:p w:rsidR="00974F74" w:rsidRPr="00974F74" w:rsidRDefault="00974F74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6" w:type="dxa"/>
          </w:tcPr>
          <w:p w:rsidR="00974F74" w:rsidRPr="00974F74" w:rsidRDefault="00974F74" w:rsidP="00974F7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F74">
              <w:rPr>
                <w:rFonts w:ascii="Arial" w:hAnsi="Arial" w:cs="Arial"/>
                <w:sz w:val="22"/>
                <w:szCs w:val="22"/>
              </w:rPr>
              <w:t>2.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74F74">
              <w:rPr>
                <w:rFonts w:ascii="Arial" w:hAnsi="Arial" w:cs="Arial"/>
                <w:sz w:val="22"/>
                <w:szCs w:val="22"/>
              </w:rPr>
              <w:t>se abre un cuadro en pantalla indicando que no se llenaron los campos requeridos (*).</w:t>
            </w:r>
          </w:p>
          <w:p w:rsidR="00974F74" w:rsidRPr="00974F74" w:rsidRDefault="00974F74" w:rsidP="00974F74"/>
          <w:p w:rsidR="00974F74" w:rsidRPr="00974F74" w:rsidRDefault="00974F74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974F74">
              <w:rPr>
                <w:rFonts w:ascii="Arial" w:hAnsi="Arial" w:cs="Arial"/>
                <w:sz w:val="22"/>
                <w:szCs w:val="22"/>
              </w:rPr>
              <w:t>. el usuario ya existe, se abre un cuadro en pantalla informando que el proveedor ya existe.</w:t>
            </w:r>
          </w:p>
        </w:tc>
      </w:tr>
      <w:tr w:rsidR="00831DA1" w:rsidRPr="00974F74" w:rsidTr="00831DA1">
        <w:trPr>
          <w:cantSplit/>
        </w:trPr>
        <w:tc>
          <w:tcPr>
            <w:tcW w:w="2694" w:type="dxa"/>
          </w:tcPr>
          <w:p w:rsidR="00831DA1" w:rsidRDefault="00831DA1" w:rsidP="00831DA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938" w:type="dxa"/>
            <w:gridSpan w:val="2"/>
          </w:tcPr>
          <w:p w:rsidR="00831DA1" w:rsidRPr="00831DA1" w:rsidRDefault="00831DA1" w:rsidP="002A0E39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31DA1">
              <w:rPr>
                <w:rFonts w:ascii="Arial" w:eastAsia="Arial" w:hAnsi="Arial" w:cs="Arial"/>
                <w:bCs/>
                <w:sz w:val="22"/>
                <w:szCs w:val="22"/>
              </w:rPr>
              <w:t>El superadmin debe haber ingresado al aplicativo y estar en el módulo del proveedor</w:t>
            </w:r>
          </w:p>
        </w:tc>
      </w:tr>
      <w:tr w:rsidR="00831DA1" w:rsidRPr="00974F74" w:rsidTr="00831DA1">
        <w:trPr>
          <w:cantSplit/>
          <w:trHeight w:val="340"/>
        </w:trPr>
        <w:tc>
          <w:tcPr>
            <w:tcW w:w="2694" w:type="dxa"/>
            <w:tcBorders>
              <w:bottom w:val="single" w:sz="4" w:space="0" w:color="auto"/>
            </w:tcBorders>
          </w:tcPr>
          <w:p w:rsidR="00831DA1" w:rsidRDefault="00831DA1" w:rsidP="00831DA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938" w:type="dxa"/>
            <w:gridSpan w:val="2"/>
            <w:tcBorders>
              <w:bottom w:val="single" w:sz="4" w:space="0" w:color="auto"/>
            </w:tcBorders>
          </w:tcPr>
          <w:p w:rsidR="00831DA1" w:rsidRPr="00831DA1" w:rsidRDefault="00831DA1" w:rsidP="00831DA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31DA1">
              <w:rPr>
                <w:rFonts w:ascii="Arial" w:eastAsia="Arial" w:hAnsi="Arial" w:cs="Arial"/>
                <w:bCs/>
                <w:sz w:val="22"/>
                <w:szCs w:val="22"/>
              </w:rPr>
              <w:t>La base de datos se actualizará con la nueva información</w:t>
            </w:r>
          </w:p>
        </w:tc>
      </w:tr>
    </w:tbl>
    <w:p w:rsidR="00733F0A" w:rsidRDefault="00733F0A">
      <w:pPr>
        <w:rPr>
          <w:sz w:val="22"/>
          <w:szCs w:val="22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"/>
        <w:gridCol w:w="3786"/>
        <w:gridCol w:w="4146"/>
      </w:tblGrid>
      <w:tr w:rsidR="00831DA1" w:rsidRPr="00831DA1" w:rsidTr="002A0E39">
        <w:trPr>
          <w:cantSplit/>
        </w:trPr>
        <w:tc>
          <w:tcPr>
            <w:tcW w:w="2694" w:type="dxa"/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938" w:type="dxa"/>
            <w:gridSpan w:val="3"/>
          </w:tcPr>
          <w:p w:rsidR="00831DA1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 3-2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938" w:type="dxa"/>
            <w:gridSpan w:val="3"/>
          </w:tcPr>
          <w:p w:rsidR="00831DA1" w:rsidRPr="00831DA1" w:rsidRDefault="00831DA1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Buscar proveedor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938" w:type="dxa"/>
            <w:gridSpan w:val="3"/>
          </w:tcPr>
          <w:p w:rsidR="00831DA1" w:rsidRPr="00831DA1" w:rsidRDefault="00831DA1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938" w:type="dxa"/>
            <w:gridSpan w:val="3"/>
          </w:tcPr>
          <w:p w:rsidR="00831DA1" w:rsidRPr="00831DA1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938" w:type="dxa"/>
            <w:gridSpan w:val="3"/>
          </w:tcPr>
          <w:p w:rsidR="00831DA1" w:rsidRPr="00831DA1" w:rsidRDefault="00831DA1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 xml:space="preserve">Media 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938" w:type="dxa"/>
            <w:gridSpan w:val="3"/>
          </w:tcPr>
          <w:p w:rsidR="00831DA1" w:rsidRPr="00831DA1" w:rsidRDefault="00831DA1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938" w:type="dxa"/>
            <w:gridSpan w:val="3"/>
          </w:tcPr>
          <w:p w:rsidR="00831DA1" w:rsidRPr="00831DA1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 visible 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31DA1" w:rsidRPr="00831DA1" w:rsidRDefault="00831DA1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31DA1" w:rsidRPr="00831DA1" w:rsidRDefault="00831DA1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15/09/2018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31DA1" w:rsidRPr="00831DA1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 González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31DA1" w:rsidRPr="00831DA1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31DA1" w:rsidRPr="00831DA1" w:rsidRDefault="00831DA1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El administrador realiza una búsqueda en el sistema, para conocer información de uno de sus proveedores, para ello ingresa su nombre, el sistema busca en su base de datos y muestra la información en pantalla.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31DA1" w:rsidRPr="00831DA1" w:rsidRDefault="00831DA1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- nombre proveedor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938" w:type="dxa"/>
            <w:gridSpan w:val="3"/>
            <w:tcBorders>
              <w:left w:val="single" w:sz="4" w:space="0" w:color="auto"/>
            </w:tcBorders>
          </w:tcPr>
          <w:p w:rsidR="00831DA1" w:rsidRPr="00831DA1" w:rsidRDefault="00831DA1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El sistema muestra en pantalla la información solicitada.</w:t>
            </w:r>
          </w:p>
        </w:tc>
      </w:tr>
      <w:tr w:rsidR="00831DA1" w:rsidRPr="00831DA1" w:rsidTr="002A0E39">
        <w:trPr>
          <w:cantSplit/>
        </w:trPr>
        <w:tc>
          <w:tcPr>
            <w:tcW w:w="2694" w:type="dxa"/>
            <w:vMerge w:val="restart"/>
            <w:tcBorders>
              <w:right w:val="single" w:sz="4" w:space="0" w:color="auto"/>
            </w:tcBorders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831DA1" w:rsidRPr="00831DA1" w:rsidRDefault="00831DA1" w:rsidP="002D2DB5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792" w:type="dxa"/>
            <w:gridSpan w:val="2"/>
            <w:tcBorders>
              <w:left w:val="single" w:sz="4" w:space="0" w:color="auto"/>
            </w:tcBorders>
            <w:vAlign w:val="center"/>
          </w:tcPr>
          <w:p w:rsidR="00831DA1" w:rsidRPr="00831DA1" w:rsidRDefault="00831DA1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146" w:type="dxa"/>
            <w:tcBorders>
              <w:left w:val="single" w:sz="4" w:space="0" w:color="auto"/>
            </w:tcBorders>
            <w:vAlign w:val="center"/>
          </w:tcPr>
          <w:p w:rsidR="00831DA1" w:rsidRPr="00831DA1" w:rsidRDefault="00831DA1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831DA1" w:rsidRPr="00831DA1" w:rsidTr="002A0E39">
        <w:trPr>
          <w:cantSplit/>
          <w:trHeight w:val="1042"/>
        </w:trPr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831DA1" w:rsidRPr="00831DA1" w:rsidRDefault="00831DA1" w:rsidP="002D2DB5">
            <w:pPr>
              <w:pStyle w:val="Ttulo1"/>
            </w:pPr>
          </w:p>
        </w:tc>
        <w:tc>
          <w:tcPr>
            <w:tcW w:w="3792" w:type="dxa"/>
            <w:gridSpan w:val="2"/>
            <w:tcBorders>
              <w:left w:val="single" w:sz="4" w:space="0" w:color="auto"/>
            </w:tcBorders>
          </w:tcPr>
          <w:p w:rsidR="00831DA1" w:rsidRPr="002A0E39" w:rsidRDefault="002A0E39" w:rsidP="002A0E39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31DA1" w:rsidRPr="002A0E39">
              <w:rPr>
                <w:rFonts w:ascii="Arial" w:hAnsi="Arial" w:cs="Arial"/>
                <w:bCs/>
                <w:sz w:val="22"/>
                <w:szCs w:val="22"/>
              </w:rPr>
              <w:t>Ingresa al sistema.</w:t>
            </w:r>
          </w:p>
          <w:p w:rsidR="002A0E39" w:rsidRPr="002A0E39" w:rsidRDefault="002A0E39" w:rsidP="002A0E39"/>
          <w:p w:rsidR="00831DA1" w:rsidRDefault="00831DA1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Cs/>
                <w:sz w:val="22"/>
                <w:szCs w:val="22"/>
              </w:rPr>
              <w:t>3. Escoge la opción de buscar proveedor.</w:t>
            </w:r>
          </w:p>
          <w:p w:rsidR="002A0E39" w:rsidRPr="00831DA1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31DA1" w:rsidRPr="00831DA1" w:rsidRDefault="00831DA1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Cs/>
                <w:sz w:val="22"/>
                <w:szCs w:val="22"/>
              </w:rPr>
              <w:t>4. Escribe el nombre del proveedor que desea buscar.</w:t>
            </w:r>
          </w:p>
        </w:tc>
        <w:tc>
          <w:tcPr>
            <w:tcW w:w="4146" w:type="dxa"/>
            <w:tcBorders>
              <w:left w:val="single" w:sz="4" w:space="0" w:color="auto"/>
            </w:tcBorders>
          </w:tcPr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31DA1" w:rsidRDefault="00831DA1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Pr="00831DA1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831DA1" w:rsidRPr="002A0E39" w:rsidRDefault="002A0E39" w:rsidP="002A0E39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Cs/>
                <w:sz w:val="22"/>
                <w:szCs w:val="22"/>
              </w:rPr>
              <w:t>5.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831DA1" w:rsidRPr="002A0E39">
              <w:rPr>
                <w:rFonts w:ascii="Arial" w:hAnsi="Arial" w:cs="Arial"/>
                <w:bCs/>
                <w:sz w:val="22"/>
                <w:szCs w:val="22"/>
              </w:rPr>
              <w:t>valida la información.</w:t>
            </w:r>
          </w:p>
          <w:p w:rsidR="002A0E39" w:rsidRPr="002A0E39" w:rsidRDefault="002A0E39" w:rsidP="002A0E39"/>
          <w:p w:rsidR="00831DA1" w:rsidRPr="00831DA1" w:rsidRDefault="00831DA1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Cs/>
                <w:sz w:val="22"/>
                <w:szCs w:val="22"/>
              </w:rPr>
              <w:t>6. El sistema busca en su base de datos el nombre del proveedor y muestra su información: nombre, cedula, teléfono.</w:t>
            </w:r>
          </w:p>
        </w:tc>
      </w:tr>
      <w:tr w:rsidR="00831DA1" w:rsidRPr="00831DA1" w:rsidTr="002A0E39">
        <w:tc>
          <w:tcPr>
            <w:tcW w:w="2694" w:type="dxa"/>
            <w:vMerge w:val="restart"/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t>Caminos Alternativos</w:t>
            </w:r>
          </w:p>
        </w:tc>
        <w:tc>
          <w:tcPr>
            <w:tcW w:w="3792" w:type="dxa"/>
            <w:gridSpan w:val="2"/>
            <w:vAlign w:val="center"/>
          </w:tcPr>
          <w:p w:rsidR="00831DA1" w:rsidRPr="00831DA1" w:rsidRDefault="00831DA1" w:rsidP="002D2DB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Cs/>
                <w:sz w:val="22"/>
                <w:szCs w:val="22"/>
              </w:rPr>
              <w:t>Usuario</w:t>
            </w:r>
          </w:p>
        </w:tc>
        <w:tc>
          <w:tcPr>
            <w:tcW w:w="4146" w:type="dxa"/>
            <w:vAlign w:val="center"/>
          </w:tcPr>
          <w:p w:rsidR="00831DA1" w:rsidRPr="00831DA1" w:rsidRDefault="00831DA1" w:rsidP="002D2DB5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Cs/>
                <w:sz w:val="22"/>
                <w:szCs w:val="22"/>
              </w:rPr>
              <w:t>Sistema</w:t>
            </w:r>
          </w:p>
        </w:tc>
      </w:tr>
      <w:tr w:rsidR="00831DA1" w:rsidRPr="00831DA1" w:rsidTr="002A0E39">
        <w:trPr>
          <w:trHeight w:val="506"/>
        </w:trPr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92" w:type="dxa"/>
            <w:gridSpan w:val="2"/>
            <w:tcBorders>
              <w:bottom w:val="single" w:sz="4" w:space="0" w:color="auto"/>
            </w:tcBorders>
          </w:tcPr>
          <w:p w:rsidR="00831DA1" w:rsidRPr="002A0E39" w:rsidRDefault="002A0E39" w:rsidP="002A0E3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31DA1" w:rsidRPr="002A0E39">
              <w:rPr>
                <w:rFonts w:ascii="Arial" w:hAnsi="Arial" w:cs="Arial"/>
                <w:sz w:val="22"/>
                <w:szCs w:val="22"/>
              </w:rPr>
              <w:t>Ingresa el apellido del proveedor que desea buscar.</w:t>
            </w:r>
          </w:p>
          <w:p w:rsidR="002A0E39" w:rsidRPr="002A0E39" w:rsidRDefault="002A0E39" w:rsidP="002A0E39"/>
          <w:p w:rsidR="00831DA1" w:rsidRPr="00831DA1" w:rsidRDefault="00831DA1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2. selecciona al proveedor.</w:t>
            </w:r>
          </w:p>
        </w:tc>
        <w:tc>
          <w:tcPr>
            <w:tcW w:w="4146" w:type="dxa"/>
            <w:tcBorders>
              <w:bottom w:val="single" w:sz="4" w:space="0" w:color="auto"/>
            </w:tcBorders>
          </w:tcPr>
          <w:p w:rsidR="002A0E39" w:rsidRDefault="002A0E39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31DA1" w:rsidRDefault="00831DA1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2. Busca el apellido que concuerde con el nombre de algún proveedor y muestra los posibles resultados (nombre).</w:t>
            </w:r>
          </w:p>
          <w:p w:rsidR="002A0E39" w:rsidRPr="00831DA1" w:rsidRDefault="002A0E39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31DA1" w:rsidRPr="00831DA1" w:rsidRDefault="00831DA1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4. Muestra en pantalla la información del proveedor seleccionado: nombre, cedula, teléfono.</w:t>
            </w:r>
          </w:p>
        </w:tc>
      </w:tr>
      <w:tr w:rsidR="00831DA1" w:rsidRPr="00831DA1" w:rsidTr="002A0E39">
        <w:trPr>
          <w:cantSplit/>
          <w:trHeight w:val="255"/>
        </w:trPr>
        <w:tc>
          <w:tcPr>
            <w:tcW w:w="2694" w:type="dxa"/>
            <w:vMerge w:val="restart"/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DA1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Caminos de Excepción</w:t>
            </w:r>
          </w:p>
        </w:tc>
        <w:tc>
          <w:tcPr>
            <w:tcW w:w="3792" w:type="dxa"/>
            <w:gridSpan w:val="2"/>
            <w:vAlign w:val="center"/>
          </w:tcPr>
          <w:p w:rsidR="00831DA1" w:rsidRPr="00831DA1" w:rsidRDefault="00831DA1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146" w:type="dxa"/>
            <w:vAlign w:val="center"/>
          </w:tcPr>
          <w:p w:rsidR="00831DA1" w:rsidRPr="00831DA1" w:rsidRDefault="00831DA1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831DA1" w:rsidRPr="00831DA1" w:rsidTr="002A0E39">
        <w:trPr>
          <w:cantSplit/>
          <w:trHeight w:val="240"/>
        </w:trPr>
        <w:tc>
          <w:tcPr>
            <w:tcW w:w="2694" w:type="dxa"/>
            <w:vMerge/>
          </w:tcPr>
          <w:p w:rsidR="00831DA1" w:rsidRPr="00831DA1" w:rsidRDefault="00831DA1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92" w:type="dxa"/>
            <w:gridSpan w:val="2"/>
          </w:tcPr>
          <w:p w:rsidR="00831DA1" w:rsidRPr="00831DA1" w:rsidRDefault="00831DA1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1. Omite el nombre del proveedor.</w:t>
            </w:r>
          </w:p>
          <w:p w:rsidR="00831DA1" w:rsidRPr="00831DA1" w:rsidRDefault="00831DA1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46" w:type="dxa"/>
          </w:tcPr>
          <w:p w:rsidR="002A0E39" w:rsidRDefault="002A0E39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31DA1" w:rsidRDefault="00831DA1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31DA1">
              <w:rPr>
                <w:rFonts w:ascii="Arial" w:hAnsi="Arial" w:cs="Arial"/>
                <w:sz w:val="22"/>
                <w:szCs w:val="22"/>
              </w:rPr>
              <w:t>2. Muestra en pantalla un cuadro de error, indicando que la entrada es invalida.</w:t>
            </w:r>
          </w:p>
          <w:p w:rsidR="002A0E39" w:rsidRPr="00831DA1" w:rsidRDefault="002A0E39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831DA1" w:rsidRPr="00831DA1" w:rsidRDefault="002A0E39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831DA1" w:rsidRPr="00831DA1">
              <w:rPr>
                <w:rFonts w:ascii="Arial" w:hAnsi="Arial" w:cs="Arial"/>
                <w:sz w:val="22"/>
                <w:szCs w:val="22"/>
              </w:rPr>
              <w:t>. No se encuentra el nombre o apellido ingresados, se muestra en pantalla un error de proveedor no encontrado.</w:t>
            </w:r>
          </w:p>
        </w:tc>
      </w:tr>
      <w:tr w:rsidR="002A0E39" w:rsidRPr="00831DA1" w:rsidTr="002A0E39">
        <w:trPr>
          <w:cantSplit/>
        </w:trPr>
        <w:tc>
          <w:tcPr>
            <w:tcW w:w="2700" w:type="dxa"/>
            <w:gridSpan w:val="2"/>
          </w:tcPr>
          <w:p w:rsidR="002A0E39" w:rsidRDefault="002A0E39" w:rsidP="002A0E3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932" w:type="dxa"/>
            <w:gridSpan w:val="2"/>
          </w:tcPr>
          <w:p w:rsidR="002A0E39" w:rsidRPr="00831DA1" w:rsidRDefault="002A0E39" w:rsidP="002A0E39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31DA1">
              <w:rPr>
                <w:rFonts w:ascii="Arial" w:eastAsia="Arial" w:hAnsi="Arial" w:cs="Arial"/>
                <w:bCs/>
                <w:sz w:val="22"/>
                <w:szCs w:val="22"/>
              </w:rPr>
              <w:t>El superadmin debe haber ingresado al aplicativo y estar en el módulo del proveedor</w:t>
            </w:r>
          </w:p>
        </w:tc>
      </w:tr>
      <w:tr w:rsidR="002A0E39" w:rsidRPr="00831DA1" w:rsidTr="002A0E39">
        <w:trPr>
          <w:cantSplit/>
          <w:trHeight w:val="244"/>
        </w:trPr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2A0E39" w:rsidRDefault="002A0E39" w:rsidP="002A0E3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932" w:type="dxa"/>
            <w:gridSpan w:val="2"/>
            <w:tcBorders>
              <w:bottom w:val="single" w:sz="4" w:space="0" w:color="auto"/>
            </w:tcBorders>
          </w:tcPr>
          <w:p w:rsidR="002A0E39" w:rsidRPr="002A0E39" w:rsidRDefault="002A0E39" w:rsidP="002A0E39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eastAsia="Arial" w:hAnsi="Arial" w:cs="Arial"/>
                <w:bCs/>
                <w:sz w:val="22"/>
                <w:szCs w:val="22"/>
              </w:rPr>
              <w:t>Se debe generar una ficha técnica con los datos de esa búsqueda</w:t>
            </w:r>
          </w:p>
        </w:tc>
      </w:tr>
    </w:tbl>
    <w:p w:rsidR="00733F0A" w:rsidRDefault="00733F0A">
      <w:pPr>
        <w:rPr>
          <w:sz w:val="22"/>
          <w:szCs w:val="22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"/>
        <w:gridCol w:w="75"/>
        <w:gridCol w:w="3888"/>
        <w:gridCol w:w="3969"/>
      </w:tblGrid>
      <w:tr w:rsidR="002A0E39" w:rsidRPr="002A0E39" w:rsidTr="002A0E39">
        <w:trPr>
          <w:cantSplit/>
        </w:trPr>
        <w:tc>
          <w:tcPr>
            <w:tcW w:w="2694" w:type="dxa"/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938" w:type="dxa"/>
            <w:gridSpan w:val="4"/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 3-3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938" w:type="dxa"/>
            <w:gridSpan w:val="4"/>
          </w:tcPr>
          <w:p w:rsidR="002A0E39" w:rsidRPr="002A0E39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>Modificar proveedor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938" w:type="dxa"/>
            <w:gridSpan w:val="4"/>
          </w:tcPr>
          <w:p w:rsidR="002A0E39" w:rsidRPr="002A0E39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938" w:type="dxa"/>
            <w:gridSpan w:val="4"/>
          </w:tcPr>
          <w:p w:rsidR="002A0E39" w:rsidRPr="002A0E39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938" w:type="dxa"/>
            <w:gridSpan w:val="4"/>
          </w:tcPr>
          <w:p w:rsidR="002A0E39" w:rsidRPr="002A0E39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 xml:space="preserve">Alta  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938" w:type="dxa"/>
            <w:gridSpan w:val="4"/>
          </w:tcPr>
          <w:p w:rsidR="002A0E39" w:rsidRPr="002A0E39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938" w:type="dxa"/>
            <w:gridSpan w:val="4"/>
          </w:tcPr>
          <w:p w:rsidR="002A0E39" w:rsidRPr="002A0E39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 visible 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938" w:type="dxa"/>
            <w:gridSpan w:val="4"/>
            <w:tcBorders>
              <w:left w:val="single" w:sz="4" w:space="0" w:color="auto"/>
            </w:tcBorders>
          </w:tcPr>
          <w:p w:rsidR="002A0E39" w:rsidRPr="002A0E39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938" w:type="dxa"/>
            <w:gridSpan w:val="4"/>
            <w:tcBorders>
              <w:left w:val="single" w:sz="4" w:space="0" w:color="auto"/>
            </w:tcBorders>
          </w:tcPr>
          <w:p w:rsidR="002A0E39" w:rsidRPr="002A0E39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>15/09/2018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938" w:type="dxa"/>
            <w:gridSpan w:val="4"/>
            <w:tcBorders>
              <w:left w:val="single" w:sz="4" w:space="0" w:color="auto"/>
            </w:tcBorders>
          </w:tcPr>
          <w:p w:rsidR="002A0E39" w:rsidRPr="002A0E39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 González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938" w:type="dxa"/>
            <w:gridSpan w:val="4"/>
            <w:tcBorders>
              <w:left w:val="single" w:sz="4" w:space="0" w:color="auto"/>
            </w:tcBorders>
          </w:tcPr>
          <w:p w:rsidR="002A0E39" w:rsidRPr="002A0E39" w:rsidRDefault="002A0E39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938" w:type="dxa"/>
            <w:gridSpan w:val="4"/>
            <w:tcBorders>
              <w:left w:val="single" w:sz="4" w:space="0" w:color="auto"/>
            </w:tcBorders>
          </w:tcPr>
          <w:p w:rsidR="002A0E39" w:rsidRPr="002A0E39" w:rsidRDefault="002A0E39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>El administrador introduce en el sistema el nombre del proveedor que desea actualizar, posteriormente ingresa los datos, el sistema guarda los nuevos datos del proveedor.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938" w:type="dxa"/>
            <w:gridSpan w:val="4"/>
            <w:tcBorders>
              <w:left w:val="single" w:sz="4" w:space="0" w:color="auto"/>
            </w:tcBorders>
          </w:tcPr>
          <w:p w:rsidR="002A0E39" w:rsidRPr="002A0E39" w:rsidRDefault="002A0E39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>- nombre del proveedor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938" w:type="dxa"/>
            <w:gridSpan w:val="4"/>
            <w:tcBorders>
              <w:left w:val="single" w:sz="4" w:space="0" w:color="auto"/>
            </w:tcBorders>
          </w:tcPr>
          <w:p w:rsidR="002A0E39" w:rsidRPr="002A0E39" w:rsidRDefault="002A0E39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>El sistema guarda la información ingresada.</w:t>
            </w:r>
          </w:p>
        </w:tc>
      </w:tr>
      <w:tr w:rsidR="002A0E39" w:rsidRPr="002A0E39" w:rsidTr="002A0E39">
        <w:trPr>
          <w:cantSplit/>
        </w:trPr>
        <w:tc>
          <w:tcPr>
            <w:tcW w:w="2694" w:type="dxa"/>
            <w:vMerge w:val="restart"/>
            <w:tcBorders>
              <w:right w:val="single" w:sz="4" w:space="0" w:color="auto"/>
            </w:tcBorders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2A0E39" w:rsidRPr="002A0E39" w:rsidRDefault="002A0E39" w:rsidP="002D2DB5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969" w:type="dxa"/>
            <w:gridSpan w:val="3"/>
            <w:tcBorders>
              <w:left w:val="single" w:sz="4" w:space="0" w:color="auto"/>
            </w:tcBorders>
            <w:vAlign w:val="center"/>
          </w:tcPr>
          <w:p w:rsidR="002A0E39" w:rsidRPr="002A0E39" w:rsidRDefault="002A0E39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:rsidR="002A0E39" w:rsidRPr="002A0E39" w:rsidRDefault="002A0E39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2A0E39" w:rsidRPr="002A0E39" w:rsidTr="002A0E39">
        <w:trPr>
          <w:cantSplit/>
          <w:trHeight w:val="1042"/>
        </w:trPr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A0E39" w:rsidRPr="002A0E39" w:rsidRDefault="002A0E39" w:rsidP="002D2DB5">
            <w:pPr>
              <w:pStyle w:val="Ttulo1"/>
            </w:pPr>
          </w:p>
        </w:tc>
        <w:tc>
          <w:tcPr>
            <w:tcW w:w="3969" w:type="dxa"/>
            <w:gridSpan w:val="3"/>
            <w:tcBorders>
              <w:left w:val="single" w:sz="4" w:space="0" w:color="auto"/>
            </w:tcBorders>
          </w:tcPr>
          <w:p w:rsidR="002A0E39" w:rsidRPr="002A0E39" w:rsidRDefault="002A0E39" w:rsidP="002A0E39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2A0E39">
              <w:rPr>
                <w:rFonts w:ascii="Arial" w:hAnsi="Arial" w:cs="Arial"/>
                <w:bCs/>
                <w:sz w:val="22"/>
                <w:szCs w:val="22"/>
              </w:rPr>
              <w:t>ingresa al sistema.</w:t>
            </w:r>
          </w:p>
          <w:p w:rsidR="002A0E39" w:rsidRPr="002A0E39" w:rsidRDefault="002A0E39" w:rsidP="002A0E39"/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Cs/>
                <w:sz w:val="22"/>
                <w:szCs w:val="22"/>
              </w:rPr>
              <w:t>3. Escoge la opción de actualizar proveedor.</w:t>
            </w:r>
          </w:p>
          <w:p w:rsidR="002A0E39" w:rsidRP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Pr="002A0E39" w:rsidRDefault="002A0E39" w:rsidP="002A0E39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Cs/>
                <w:sz w:val="22"/>
                <w:szCs w:val="22"/>
              </w:rPr>
              <w:t>5.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2A0E39">
              <w:rPr>
                <w:rFonts w:ascii="Arial" w:hAnsi="Arial" w:cs="Arial"/>
                <w:bCs/>
                <w:sz w:val="22"/>
                <w:szCs w:val="22"/>
              </w:rPr>
              <w:t>Selecciona el proveedor a actualizar.</w:t>
            </w:r>
          </w:p>
          <w:p w:rsidR="002A0E39" w:rsidRPr="002A0E39" w:rsidRDefault="002A0E39" w:rsidP="002A0E39"/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Cs/>
                <w:sz w:val="22"/>
                <w:szCs w:val="22"/>
              </w:rPr>
              <w:t>7. Ingresa los datos a actualizar.</w:t>
            </w:r>
          </w:p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P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P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Cs/>
                <w:sz w:val="22"/>
                <w:szCs w:val="22"/>
              </w:rPr>
              <w:t>10. Confirma actualización.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2A0E39" w:rsidRP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Pr="002A0E39" w:rsidRDefault="002A0E39" w:rsidP="002A0E39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Cs/>
                <w:sz w:val="22"/>
                <w:szCs w:val="22"/>
              </w:rPr>
              <w:t>4.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2A0E39">
              <w:rPr>
                <w:rFonts w:ascii="Arial" w:hAnsi="Arial" w:cs="Arial"/>
                <w:bCs/>
                <w:sz w:val="22"/>
                <w:szCs w:val="22"/>
              </w:rPr>
              <w:t>Muestra la lista de proveedores guardados.</w:t>
            </w:r>
          </w:p>
          <w:p w:rsidR="002A0E39" w:rsidRPr="002A0E39" w:rsidRDefault="002A0E39" w:rsidP="002A0E39"/>
          <w:p w:rsidR="002A0E39" w:rsidRPr="002A0E39" w:rsidRDefault="002A0E39" w:rsidP="002A0E39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Cs/>
                <w:sz w:val="22"/>
                <w:szCs w:val="22"/>
              </w:rPr>
              <w:t>6.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2A0E39">
              <w:rPr>
                <w:rFonts w:ascii="Arial" w:hAnsi="Arial" w:cs="Arial"/>
                <w:bCs/>
                <w:sz w:val="22"/>
                <w:szCs w:val="22"/>
              </w:rPr>
              <w:t>Carga el formulario para actualización.</w:t>
            </w:r>
          </w:p>
          <w:p w:rsidR="002A0E39" w:rsidRPr="002A0E39" w:rsidRDefault="002A0E39" w:rsidP="002A0E39"/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Cs/>
                <w:sz w:val="22"/>
                <w:szCs w:val="22"/>
              </w:rPr>
              <w:t>8. Valida la información ingresada.</w:t>
            </w:r>
          </w:p>
          <w:p w:rsidR="002A0E39" w:rsidRP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Cs/>
                <w:sz w:val="22"/>
                <w:szCs w:val="22"/>
              </w:rPr>
              <w:t>9. Muestra un mensaje para confirmación.</w:t>
            </w:r>
          </w:p>
          <w:p w:rsidR="002A0E39" w:rsidRP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E39" w:rsidRPr="002A0E39" w:rsidRDefault="002A0E39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Cs/>
                <w:sz w:val="22"/>
                <w:szCs w:val="22"/>
              </w:rPr>
              <w:t>11. Guarda la información en la base de datos.</w:t>
            </w:r>
          </w:p>
        </w:tc>
      </w:tr>
      <w:tr w:rsidR="002A0E39" w:rsidRPr="002A0E39" w:rsidTr="002A0E39">
        <w:trPr>
          <w:cantSplit/>
          <w:trHeight w:val="255"/>
        </w:trPr>
        <w:tc>
          <w:tcPr>
            <w:tcW w:w="2694" w:type="dxa"/>
            <w:vMerge w:val="restart"/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E39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969" w:type="dxa"/>
            <w:gridSpan w:val="3"/>
            <w:vAlign w:val="center"/>
          </w:tcPr>
          <w:p w:rsidR="002A0E39" w:rsidRPr="002A0E39" w:rsidRDefault="002A0E39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69" w:type="dxa"/>
            <w:vAlign w:val="center"/>
          </w:tcPr>
          <w:p w:rsidR="002A0E39" w:rsidRPr="002A0E39" w:rsidRDefault="002A0E39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2A0E39" w:rsidRPr="002A0E39" w:rsidTr="002A0E39">
        <w:trPr>
          <w:cantSplit/>
          <w:trHeight w:val="240"/>
        </w:trPr>
        <w:tc>
          <w:tcPr>
            <w:tcW w:w="2694" w:type="dxa"/>
            <w:vMerge/>
          </w:tcPr>
          <w:p w:rsidR="002A0E39" w:rsidRPr="002A0E39" w:rsidRDefault="002A0E39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969" w:type="dxa"/>
            <w:gridSpan w:val="3"/>
          </w:tcPr>
          <w:p w:rsidR="002A0E39" w:rsidRPr="002A0E39" w:rsidRDefault="002A0E39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>1. rechaza actualización.</w:t>
            </w:r>
          </w:p>
        </w:tc>
        <w:tc>
          <w:tcPr>
            <w:tcW w:w="3969" w:type="dxa"/>
          </w:tcPr>
          <w:p w:rsidR="002A0E39" w:rsidRDefault="002A0E39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A0E39" w:rsidRPr="002A0E39" w:rsidRDefault="002A0E39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0E39">
              <w:rPr>
                <w:rFonts w:ascii="Arial" w:hAnsi="Arial" w:cs="Arial"/>
                <w:sz w:val="22"/>
                <w:szCs w:val="22"/>
              </w:rPr>
              <w:t>2. muestra el formulario editado</w:t>
            </w:r>
          </w:p>
        </w:tc>
      </w:tr>
      <w:tr w:rsidR="002A0E39" w:rsidRPr="002A0E39" w:rsidTr="002A0E39">
        <w:trPr>
          <w:cantSplit/>
        </w:trPr>
        <w:tc>
          <w:tcPr>
            <w:tcW w:w="2700" w:type="dxa"/>
            <w:gridSpan w:val="2"/>
          </w:tcPr>
          <w:p w:rsidR="002A0E39" w:rsidRDefault="002A0E39" w:rsidP="002A0E3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932" w:type="dxa"/>
            <w:gridSpan w:val="3"/>
          </w:tcPr>
          <w:p w:rsidR="002A0E39" w:rsidRPr="00831DA1" w:rsidRDefault="002A0E39" w:rsidP="002A0E39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31DA1">
              <w:rPr>
                <w:rFonts w:ascii="Arial" w:eastAsia="Arial" w:hAnsi="Arial" w:cs="Arial"/>
                <w:bCs/>
                <w:sz w:val="22"/>
                <w:szCs w:val="22"/>
              </w:rPr>
              <w:t>El superadmin debe haber ingresado al aplicativo y estar en el módulo del proveedor</w:t>
            </w:r>
          </w:p>
        </w:tc>
      </w:tr>
      <w:tr w:rsidR="002A0E39" w:rsidRPr="002A0E39" w:rsidTr="002A0E39">
        <w:trPr>
          <w:cantSplit/>
          <w:trHeight w:val="283"/>
        </w:trPr>
        <w:tc>
          <w:tcPr>
            <w:tcW w:w="2775" w:type="dxa"/>
            <w:gridSpan w:val="3"/>
            <w:tcBorders>
              <w:bottom w:val="single" w:sz="4" w:space="0" w:color="auto"/>
            </w:tcBorders>
          </w:tcPr>
          <w:p w:rsidR="002A0E39" w:rsidRDefault="002A0E39" w:rsidP="002A0E3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Postcondiciones </w:t>
            </w:r>
          </w:p>
        </w:tc>
        <w:tc>
          <w:tcPr>
            <w:tcW w:w="7857" w:type="dxa"/>
            <w:gridSpan w:val="2"/>
            <w:tcBorders>
              <w:bottom w:val="single" w:sz="4" w:space="0" w:color="auto"/>
            </w:tcBorders>
          </w:tcPr>
          <w:p w:rsidR="002A0E39" w:rsidRPr="002A0E39" w:rsidRDefault="002A0E39" w:rsidP="002A0E39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2A0E39">
              <w:rPr>
                <w:rFonts w:ascii="Arial" w:eastAsia="Arial" w:hAnsi="Arial" w:cs="Arial"/>
                <w:bCs/>
                <w:sz w:val="22"/>
                <w:szCs w:val="22"/>
              </w:rPr>
              <w:t>Se modificará los datos ingresados dentro de la base de datos de la tienda</w:t>
            </w:r>
          </w:p>
        </w:tc>
      </w:tr>
    </w:tbl>
    <w:p w:rsidR="00733F0A" w:rsidRDefault="00733F0A">
      <w:pPr>
        <w:rPr>
          <w:sz w:val="22"/>
          <w:szCs w:val="22"/>
        </w:rPr>
      </w:pPr>
    </w:p>
    <w:p w:rsidR="00733F0A" w:rsidRDefault="00733F0A">
      <w:pPr>
        <w:rPr>
          <w:sz w:val="22"/>
          <w:szCs w:val="22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828"/>
        <w:gridCol w:w="3969"/>
      </w:tblGrid>
      <w:tr w:rsidR="002D2DB5" w:rsidRPr="002D2DB5" w:rsidTr="002D2DB5">
        <w:trPr>
          <w:cantSplit/>
        </w:trPr>
        <w:tc>
          <w:tcPr>
            <w:tcW w:w="2835" w:type="dxa"/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797" w:type="dxa"/>
            <w:gridSpan w:val="2"/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 3-4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797" w:type="dxa"/>
            <w:gridSpan w:val="2"/>
          </w:tcPr>
          <w:p w:rsidR="002D2DB5" w:rsidRPr="002D2DB5" w:rsidRDefault="002D2DB5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Eliminar proveedor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797" w:type="dxa"/>
            <w:gridSpan w:val="2"/>
          </w:tcPr>
          <w:p w:rsidR="002D2DB5" w:rsidRPr="002D2DB5" w:rsidRDefault="002D2DB5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797" w:type="dxa"/>
            <w:gridSpan w:val="2"/>
          </w:tcPr>
          <w:p w:rsidR="002D2DB5" w:rsidRPr="002D2DB5" w:rsidRDefault="002D2DB5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Deseable 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797" w:type="dxa"/>
            <w:gridSpan w:val="2"/>
          </w:tcPr>
          <w:p w:rsidR="002D2DB5" w:rsidRPr="002D2DB5" w:rsidRDefault="002D2DB5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 xml:space="preserve">Baja 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797" w:type="dxa"/>
            <w:gridSpan w:val="2"/>
          </w:tcPr>
          <w:p w:rsidR="002D2DB5" w:rsidRPr="002D2DB5" w:rsidRDefault="002D2DB5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797" w:type="dxa"/>
            <w:gridSpan w:val="2"/>
          </w:tcPr>
          <w:p w:rsidR="002D2DB5" w:rsidRPr="002D2DB5" w:rsidRDefault="002D2DB5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 visible 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  <w:tcBorders>
              <w:right w:val="single" w:sz="4" w:space="0" w:color="auto"/>
            </w:tcBorders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797" w:type="dxa"/>
            <w:gridSpan w:val="2"/>
            <w:tcBorders>
              <w:left w:val="single" w:sz="4" w:space="0" w:color="auto"/>
            </w:tcBorders>
          </w:tcPr>
          <w:p w:rsidR="002D2DB5" w:rsidRPr="002D2DB5" w:rsidRDefault="002D2DB5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  <w:tcBorders>
              <w:right w:val="single" w:sz="4" w:space="0" w:color="auto"/>
            </w:tcBorders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797" w:type="dxa"/>
            <w:gridSpan w:val="2"/>
            <w:tcBorders>
              <w:left w:val="single" w:sz="4" w:space="0" w:color="auto"/>
            </w:tcBorders>
          </w:tcPr>
          <w:p w:rsidR="002D2DB5" w:rsidRPr="002D2DB5" w:rsidRDefault="002D2DB5" w:rsidP="002D2DB5">
            <w:pPr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11/09/2018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  <w:tcBorders>
              <w:right w:val="single" w:sz="4" w:space="0" w:color="auto"/>
            </w:tcBorders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797" w:type="dxa"/>
            <w:gridSpan w:val="2"/>
            <w:tcBorders>
              <w:left w:val="single" w:sz="4" w:space="0" w:color="auto"/>
            </w:tcBorders>
          </w:tcPr>
          <w:p w:rsidR="002D2DB5" w:rsidRPr="002D2DB5" w:rsidRDefault="002D2DB5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 González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  <w:tcBorders>
              <w:right w:val="single" w:sz="4" w:space="0" w:color="auto"/>
            </w:tcBorders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797" w:type="dxa"/>
            <w:gridSpan w:val="2"/>
            <w:tcBorders>
              <w:left w:val="single" w:sz="4" w:space="0" w:color="auto"/>
            </w:tcBorders>
          </w:tcPr>
          <w:p w:rsidR="002D2DB5" w:rsidRPr="002D2DB5" w:rsidRDefault="002D2DB5" w:rsidP="002D2D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  <w:tcBorders>
              <w:right w:val="single" w:sz="4" w:space="0" w:color="auto"/>
            </w:tcBorders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797" w:type="dxa"/>
            <w:gridSpan w:val="2"/>
            <w:tcBorders>
              <w:left w:val="single" w:sz="4" w:space="0" w:color="auto"/>
            </w:tcBorders>
          </w:tcPr>
          <w:p w:rsidR="002D2DB5" w:rsidRPr="002D2DB5" w:rsidRDefault="002D2DB5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El administrador ingresa al sistema y escoge la opción de eliminar proveedor, el sistema pide permisos de administrador para realizar la acción especificada y posteriormente elimina al usuario seleccionado.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  <w:tcBorders>
              <w:right w:val="single" w:sz="4" w:space="0" w:color="auto"/>
            </w:tcBorders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797" w:type="dxa"/>
            <w:gridSpan w:val="2"/>
            <w:tcBorders>
              <w:left w:val="single" w:sz="4" w:space="0" w:color="auto"/>
            </w:tcBorders>
          </w:tcPr>
          <w:p w:rsidR="002D2DB5" w:rsidRPr="002D2DB5" w:rsidRDefault="002D2DB5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- Nombre proveedor</w:t>
            </w:r>
          </w:p>
          <w:p w:rsidR="002D2DB5" w:rsidRPr="002D2DB5" w:rsidRDefault="002D2DB5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- permisos administrador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  <w:tcBorders>
              <w:right w:val="single" w:sz="4" w:space="0" w:color="auto"/>
            </w:tcBorders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797" w:type="dxa"/>
            <w:gridSpan w:val="2"/>
            <w:tcBorders>
              <w:left w:val="single" w:sz="4" w:space="0" w:color="auto"/>
            </w:tcBorders>
          </w:tcPr>
          <w:p w:rsidR="002D2DB5" w:rsidRPr="002D2DB5" w:rsidRDefault="002D2DB5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El sistema elimina al proveedor seleccionado.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  <w:vMerge w:val="restart"/>
            <w:tcBorders>
              <w:right w:val="single" w:sz="4" w:space="0" w:color="auto"/>
            </w:tcBorders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2D2DB5" w:rsidRPr="002D2DB5" w:rsidRDefault="002D2DB5" w:rsidP="002D2DB5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828" w:type="dxa"/>
            <w:tcBorders>
              <w:left w:val="single" w:sz="4" w:space="0" w:color="auto"/>
            </w:tcBorders>
            <w:vAlign w:val="center"/>
          </w:tcPr>
          <w:p w:rsidR="002D2DB5" w:rsidRPr="002D2DB5" w:rsidRDefault="002D2DB5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vAlign w:val="center"/>
          </w:tcPr>
          <w:p w:rsidR="002D2DB5" w:rsidRPr="002D2DB5" w:rsidRDefault="002D2DB5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2D2DB5" w:rsidRPr="002D2DB5" w:rsidTr="002D2DB5">
        <w:trPr>
          <w:cantSplit/>
          <w:trHeight w:val="1042"/>
        </w:trPr>
        <w:tc>
          <w:tcPr>
            <w:tcW w:w="2835" w:type="dxa"/>
            <w:vMerge/>
            <w:tcBorders>
              <w:right w:val="single" w:sz="4" w:space="0" w:color="auto"/>
            </w:tcBorders>
          </w:tcPr>
          <w:p w:rsidR="002D2DB5" w:rsidRPr="002D2DB5" w:rsidRDefault="002D2DB5" w:rsidP="002D2DB5">
            <w:pPr>
              <w:pStyle w:val="Ttulo1"/>
            </w:pPr>
          </w:p>
        </w:tc>
        <w:tc>
          <w:tcPr>
            <w:tcW w:w="3828" w:type="dxa"/>
            <w:tcBorders>
              <w:left w:val="single" w:sz="4" w:space="0" w:color="auto"/>
            </w:tcBorders>
          </w:tcPr>
          <w:p w:rsidR="002D2DB5" w:rsidRP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2D2DB5">
              <w:rPr>
                <w:rFonts w:ascii="Arial" w:hAnsi="Arial" w:cs="Arial"/>
                <w:bCs/>
                <w:sz w:val="22"/>
                <w:szCs w:val="22"/>
              </w:rPr>
              <w:t>ingresa al sistema.</w:t>
            </w:r>
          </w:p>
          <w:p w:rsidR="002D2DB5" w:rsidRPr="002D2DB5" w:rsidRDefault="002D2DB5" w:rsidP="002D2DB5"/>
          <w:p w:rsid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Cs/>
                <w:sz w:val="22"/>
                <w:szCs w:val="22"/>
              </w:rPr>
              <w:t>3. Escoge la opción de eliminar proveedor.</w:t>
            </w:r>
          </w:p>
          <w:p w:rsidR="002D2DB5" w:rsidRP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D2DB5" w:rsidRP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Cs/>
                <w:sz w:val="22"/>
                <w:szCs w:val="22"/>
              </w:rPr>
              <w:t>5.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2D2DB5">
              <w:rPr>
                <w:rFonts w:ascii="Arial" w:hAnsi="Arial" w:cs="Arial"/>
                <w:bCs/>
                <w:sz w:val="22"/>
                <w:szCs w:val="22"/>
              </w:rPr>
              <w:t>Selecciona al proveedor que desea eliminar.</w:t>
            </w:r>
          </w:p>
          <w:p w:rsidR="002D2DB5" w:rsidRPr="002D2DB5" w:rsidRDefault="002D2DB5" w:rsidP="002D2DB5"/>
          <w:p w:rsid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Cs/>
                <w:sz w:val="22"/>
                <w:szCs w:val="22"/>
              </w:rPr>
              <w:t>7. Confirma eliminación.</w:t>
            </w:r>
          </w:p>
          <w:p w:rsidR="002D2DB5" w:rsidRP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D2DB5" w:rsidRP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Cs/>
                <w:sz w:val="22"/>
                <w:szCs w:val="22"/>
              </w:rPr>
              <w:t>9. Digita la clave de acceso.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2D2DB5" w:rsidRP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D2DB5" w:rsidRP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Cs/>
                <w:sz w:val="22"/>
                <w:szCs w:val="22"/>
              </w:rPr>
              <w:t>4.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2D2DB5">
              <w:rPr>
                <w:rFonts w:ascii="Arial" w:hAnsi="Arial" w:cs="Arial"/>
                <w:bCs/>
                <w:sz w:val="22"/>
                <w:szCs w:val="22"/>
              </w:rPr>
              <w:t xml:space="preserve">Muestra la lista de proveedores disponibles. </w:t>
            </w:r>
          </w:p>
          <w:p w:rsidR="002D2DB5" w:rsidRPr="002D2DB5" w:rsidRDefault="002D2DB5" w:rsidP="002D2DB5"/>
          <w:p w:rsidR="002D2DB5" w:rsidRP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Cs/>
                <w:sz w:val="22"/>
                <w:szCs w:val="22"/>
              </w:rPr>
              <w:t>6.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2D2DB5">
              <w:rPr>
                <w:rFonts w:ascii="Arial" w:hAnsi="Arial" w:cs="Arial"/>
                <w:bCs/>
                <w:sz w:val="22"/>
                <w:szCs w:val="22"/>
              </w:rPr>
              <w:t>Muestra un cuadro de confirmación de eliminación.</w:t>
            </w:r>
          </w:p>
          <w:p w:rsidR="002D2DB5" w:rsidRPr="002D2DB5" w:rsidRDefault="002D2DB5" w:rsidP="002D2DB5"/>
          <w:p w:rsid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Cs/>
                <w:sz w:val="22"/>
                <w:szCs w:val="22"/>
              </w:rPr>
              <w:t>8. Muestra un segundo cuadro de permisos de administrador.</w:t>
            </w:r>
          </w:p>
          <w:p w:rsidR="002D2DB5" w:rsidRP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D2DB5" w:rsidRPr="002D2DB5" w:rsidRDefault="002D2DB5" w:rsidP="002D2DB5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Cs/>
                <w:sz w:val="22"/>
                <w:szCs w:val="22"/>
              </w:rPr>
              <w:t>10. Muestra un mensaje de eliminación de proveedor.</w:t>
            </w:r>
          </w:p>
        </w:tc>
      </w:tr>
      <w:tr w:rsidR="002D2DB5" w:rsidRPr="002D2DB5" w:rsidTr="002D2DB5">
        <w:trPr>
          <w:cantSplit/>
          <w:trHeight w:val="255"/>
        </w:trPr>
        <w:tc>
          <w:tcPr>
            <w:tcW w:w="2835" w:type="dxa"/>
            <w:vMerge w:val="restart"/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2DB5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828" w:type="dxa"/>
            <w:vAlign w:val="center"/>
          </w:tcPr>
          <w:p w:rsidR="002D2DB5" w:rsidRPr="002D2DB5" w:rsidRDefault="002D2DB5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69" w:type="dxa"/>
            <w:vAlign w:val="center"/>
          </w:tcPr>
          <w:p w:rsidR="002D2DB5" w:rsidRPr="002D2DB5" w:rsidRDefault="002D2DB5" w:rsidP="002D2D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2D2DB5" w:rsidRPr="002D2DB5" w:rsidTr="002D2DB5">
        <w:trPr>
          <w:cantSplit/>
          <w:trHeight w:val="240"/>
        </w:trPr>
        <w:tc>
          <w:tcPr>
            <w:tcW w:w="2835" w:type="dxa"/>
            <w:vMerge/>
          </w:tcPr>
          <w:p w:rsidR="002D2DB5" w:rsidRPr="002D2DB5" w:rsidRDefault="002D2DB5" w:rsidP="002D2DB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28" w:type="dxa"/>
          </w:tcPr>
          <w:p w:rsidR="002D2DB5" w:rsidRPr="002D2DB5" w:rsidRDefault="002D2DB5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D2DB5">
              <w:rPr>
                <w:rFonts w:ascii="Arial" w:hAnsi="Arial" w:cs="Arial"/>
                <w:sz w:val="22"/>
                <w:szCs w:val="22"/>
              </w:rPr>
              <w:t>No confirma la eliminación.</w:t>
            </w:r>
          </w:p>
          <w:p w:rsidR="002D2DB5" w:rsidRPr="002D2DB5" w:rsidRDefault="002D2DB5" w:rsidP="002D2DB5"/>
          <w:p w:rsidR="002D2DB5" w:rsidRDefault="002D2DB5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2D2DB5">
              <w:rPr>
                <w:rFonts w:ascii="Arial" w:hAnsi="Arial" w:cs="Arial"/>
                <w:sz w:val="22"/>
                <w:szCs w:val="22"/>
              </w:rPr>
              <w:t>. La clave no es correcta.</w:t>
            </w:r>
          </w:p>
          <w:p w:rsidR="002D2DB5" w:rsidRPr="002D2DB5" w:rsidRDefault="002D2DB5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D2DB5" w:rsidRPr="002D2DB5" w:rsidRDefault="002D2DB5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2D2DB5">
              <w:rPr>
                <w:rFonts w:ascii="Arial" w:hAnsi="Arial" w:cs="Arial"/>
                <w:sz w:val="22"/>
                <w:szCs w:val="22"/>
              </w:rPr>
              <w:t>. La clave es ingresada más de tres veces.</w:t>
            </w:r>
          </w:p>
        </w:tc>
        <w:tc>
          <w:tcPr>
            <w:tcW w:w="3969" w:type="dxa"/>
          </w:tcPr>
          <w:p w:rsidR="002D2DB5" w:rsidRDefault="002D2DB5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D2DB5" w:rsidRDefault="002D2DB5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2. El usuario no es eliminado.</w:t>
            </w:r>
          </w:p>
          <w:p w:rsidR="002D2DB5" w:rsidRPr="002D2DB5" w:rsidRDefault="002D2DB5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D2DB5" w:rsidRPr="002D2DB5" w:rsidRDefault="002D2DB5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2DB5">
              <w:rPr>
                <w:rFonts w:ascii="Arial" w:hAnsi="Arial" w:cs="Arial"/>
                <w:sz w:val="22"/>
                <w:szCs w:val="22"/>
              </w:rPr>
              <w:t>4.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D2DB5">
              <w:rPr>
                <w:rFonts w:ascii="Arial" w:hAnsi="Arial" w:cs="Arial"/>
                <w:sz w:val="22"/>
                <w:szCs w:val="22"/>
              </w:rPr>
              <w:t>El cuadro de dialogo le notifica que la clave es incorrecta y que le quedan dos intentos.</w:t>
            </w:r>
          </w:p>
          <w:p w:rsidR="002D2DB5" w:rsidRPr="002D2DB5" w:rsidRDefault="002D2DB5" w:rsidP="002D2DB5"/>
          <w:p w:rsidR="002D2DB5" w:rsidRPr="002D2DB5" w:rsidRDefault="002D2DB5" w:rsidP="002D2DB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Pr="002D2DB5">
              <w:rPr>
                <w:rFonts w:ascii="Arial" w:hAnsi="Arial" w:cs="Arial"/>
                <w:sz w:val="22"/>
                <w:szCs w:val="22"/>
              </w:rPr>
              <w:t>. El sistema muestra en pantalla que la acción es cancelada.</w:t>
            </w:r>
          </w:p>
        </w:tc>
      </w:tr>
      <w:tr w:rsidR="002D2DB5" w:rsidRPr="002D2DB5" w:rsidTr="002D2DB5">
        <w:trPr>
          <w:cantSplit/>
        </w:trPr>
        <w:tc>
          <w:tcPr>
            <w:tcW w:w="2835" w:type="dxa"/>
          </w:tcPr>
          <w:p w:rsidR="002D2DB5" w:rsidRDefault="002D2DB5" w:rsidP="002D2DB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797" w:type="dxa"/>
            <w:gridSpan w:val="2"/>
          </w:tcPr>
          <w:p w:rsidR="002D2DB5" w:rsidRPr="00831DA1" w:rsidRDefault="002D2DB5" w:rsidP="002D2DB5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31DA1">
              <w:rPr>
                <w:rFonts w:ascii="Arial" w:eastAsia="Arial" w:hAnsi="Arial" w:cs="Arial"/>
                <w:bCs/>
                <w:sz w:val="22"/>
                <w:szCs w:val="22"/>
              </w:rPr>
              <w:t>El superadmin debe haber ingresado al aplicativo y estar en el módulo del proveedor</w:t>
            </w:r>
          </w:p>
        </w:tc>
      </w:tr>
      <w:tr w:rsidR="002D2DB5" w:rsidRPr="002D2DB5" w:rsidTr="002D2DB5">
        <w:trPr>
          <w:cantSplit/>
          <w:trHeight w:val="278"/>
        </w:trPr>
        <w:tc>
          <w:tcPr>
            <w:tcW w:w="2835" w:type="dxa"/>
            <w:tcBorders>
              <w:bottom w:val="single" w:sz="4" w:space="0" w:color="auto"/>
            </w:tcBorders>
          </w:tcPr>
          <w:p w:rsidR="002D2DB5" w:rsidRDefault="002D2DB5" w:rsidP="002D2DB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797" w:type="dxa"/>
            <w:gridSpan w:val="2"/>
            <w:tcBorders>
              <w:bottom w:val="single" w:sz="4" w:space="0" w:color="auto"/>
            </w:tcBorders>
          </w:tcPr>
          <w:p w:rsidR="002D2DB5" w:rsidRPr="002D2DB5" w:rsidRDefault="002D2DB5" w:rsidP="002D2DB5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Cs/>
                <w:sz w:val="22"/>
                <w:szCs w:val="22"/>
              </w:rPr>
              <w:t>Se actualizará la base de datos</w:t>
            </w:r>
          </w:p>
        </w:tc>
      </w:tr>
    </w:tbl>
    <w:p w:rsidR="00733F0A" w:rsidRDefault="00733F0A">
      <w:pPr>
        <w:rPr>
          <w:sz w:val="22"/>
          <w:szCs w:val="22"/>
        </w:rPr>
      </w:pPr>
    </w:p>
    <w:p w:rsidR="00733F0A" w:rsidRDefault="00733F0A">
      <w:pPr>
        <w:rPr>
          <w:sz w:val="22"/>
          <w:szCs w:val="22"/>
        </w:rPr>
      </w:pPr>
    </w:p>
    <w:tbl>
      <w:tblPr>
        <w:tblStyle w:val="a2"/>
        <w:tblW w:w="10616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84"/>
        <w:gridCol w:w="3479"/>
        <w:gridCol w:w="3937"/>
        <w:gridCol w:w="16"/>
      </w:tblGrid>
      <w:tr w:rsidR="00733F0A">
        <w:tc>
          <w:tcPr>
            <w:tcW w:w="3184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Identificador</w:t>
            </w:r>
          </w:p>
        </w:tc>
        <w:tc>
          <w:tcPr>
            <w:tcW w:w="7432" w:type="dxa"/>
            <w:gridSpan w:val="3"/>
          </w:tcPr>
          <w:p w:rsidR="00733F0A" w:rsidRPr="002D2DB5" w:rsidRDefault="002D2DB5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CU 4</w:t>
            </w:r>
          </w:p>
        </w:tc>
      </w:tr>
      <w:tr w:rsidR="00733F0A">
        <w:tc>
          <w:tcPr>
            <w:tcW w:w="3184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Nombre Caso de Uso</w:t>
            </w:r>
          </w:p>
        </w:tc>
        <w:tc>
          <w:tcPr>
            <w:tcW w:w="7432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Gestionar Roles</w:t>
            </w:r>
          </w:p>
        </w:tc>
      </w:tr>
      <w:tr w:rsidR="00733F0A">
        <w:tc>
          <w:tcPr>
            <w:tcW w:w="3184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Actor (es)</w:t>
            </w:r>
          </w:p>
        </w:tc>
        <w:tc>
          <w:tcPr>
            <w:tcW w:w="7432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Administradores</w:t>
            </w:r>
          </w:p>
        </w:tc>
      </w:tr>
      <w:tr w:rsidR="00733F0A">
        <w:tc>
          <w:tcPr>
            <w:tcW w:w="3184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Indispensable/Deseable</w:t>
            </w:r>
          </w:p>
        </w:tc>
        <w:tc>
          <w:tcPr>
            <w:tcW w:w="7432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733F0A">
        <w:tc>
          <w:tcPr>
            <w:tcW w:w="3184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Prioridad</w:t>
            </w:r>
          </w:p>
        </w:tc>
        <w:tc>
          <w:tcPr>
            <w:tcW w:w="7432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733F0A">
        <w:tc>
          <w:tcPr>
            <w:tcW w:w="3184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Complejidad</w:t>
            </w:r>
          </w:p>
        </w:tc>
        <w:tc>
          <w:tcPr>
            <w:tcW w:w="7432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733F0A">
        <w:tc>
          <w:tcPr>
            <w:tcW w:w="3184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Visible/No Visible</w:t>
            </w:r>
          </w:p>
        </w:tc>
        <w:tc>
          <w:tcPr>
            <w:tcW w:w="7432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Visible </w:t>
            </w:r>
          </w:p>
        </w:tc>
      </w:tr>
      <w:tr w:rsidR="00733F0A">
        <w:tc>
          <w:tcPr>
            <w:tcW w:w="3184" w:type="dxa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Wilson González </w:t>
            </w:r>
          </w:p>
        </w:tc>
      </w:tr>
      <w:tr w:rsidR="00733F0A">
        <w:tc>
          <w:tcPr>
            <w:tcW w:w="3184" w:type="dxa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Fecha Creación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10 de abril 2019</w:t>
            </w:r>
          </w:p>
        </w:tc>
      </w:tr>
      <w:tr w:rsidR="00733F0A">
        <w:tc>
          <w:tcPr>
            <w:tcW w:w="3184" w:type="dxa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Revisión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Jhon Ortiz</w:t>
            </w:r>
          </w:p>
        </w:tc>
      </w:tr>
      <w:tr w:rsidR="00733F0A">
        <w:tc>
          <w:tcPr>
            <w:tcW w:w="3184" w:type="dxa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Última Fecha Revisión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12 de marzo de 2020</w:t>
            </w:r>
          </w:p>
        </w:tc>
      </w:tr>
      <w:tr w:rsidR="00733F0A">
        <w:tc>
          <w:tcPr>
            <w:tcW w:w="3184" w:type="dxa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Resumen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En este módulo permite la creación modificación y eliminación de roles para los usuarios, estos roles deben ser asignados por el usuario administrador a cada usuario dependiendo el cargo que cada usuario realice en la compañía.</w:t>
            </w:r>
          </w:p>
        </w:tc>
      </w:tr>
      <w:tr w:rsidR="00733F0A">
        <w:tc>
          <w:tcPr>
            <w:tcW w:w="3184" w:type="dxa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Entradas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Nombre rol, Empleado</w:t>
            </w:r>
          </w:p>
        </w:tc>
      </w:tr>
      <w:tr w:rsidR="00733F0A">
        <w:tc>
          <w:tcPr>
            <w:tcW w:w="3184" w:type="dxa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Salidas</w:t>
            </w:r>
          </w:p>
        </w:tc>
        <w:tc>
          <w:tcPr>
            <w:tcW w:w="7432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Usuario con rol asignado </w:t>
            </w:r>
          </w:p>
        </w:tc>
      </w:tr>
      <w:tr w:rsidR="00733F0A" w:rsidRPr="002D2DB5">
        <w:trPr>
          <w:gridAfter w:val="1"/>
          <w:wAfter w:w="16" w:type="dxa"/>
        </w:trPr>
        <w:tc>
          <w:tcPr>
            <w:tcW w:w="3184" w:type="dxa"/>
            <w:vMerge w:val="restart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Curso Básico Eventos</w:t>
            </w:r>
          </w:p>
          <w:p w:rsidR="00733F0A" w:rsidRPr="002D2DB5" w:rsidRDefault="00733F0A">
            <w:pPr>
              <w:pStyle w:val="Ttulo1"/>
              <w:rPr>
                <w:b w:val="0"/>
              </w:rPr>
            </w:pPr>
          </w:p>
        </w:tc>
        <w:tc>
          <w:tcPr>
            <w:tcW w:w="3479" w:type="dxa"/>
            <w:tcBorders>
              <w:left w:val="single" w:sz="4" w:space="0" w:color="000000"/>
            </w:tcBorders>
            <w:vAlign w:val="center"/>
          </w:tcPr>
          <w:p w:rsidR="00733F0A" w:rsidRPr="002D2DB5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37" w:type="dxa"/>
            <w:tcBorders>
              <w:left w:val="single" w:sz="4" w:space="0" w:color="000000"/>
            </w:tcBorders>
            <w:vAlign w:val="center"/>
          </w:tcPr>
          <w:p w:rsidR="00733F0A" w:rsidRPr="002D2DB5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 w:rsidRPr="002D2DB5">
        <w:trPr>
          <w:gridAfter w:val="1"/>
          <w:wAfter w:w="16" w:type="dxa"/>
          <w:trHeight w:val="1040"/>
        </w:trPr>
        <w:tc>
          <w:tcPr>
            <w:tcW w:w="3184" w:type="dxa"/>
            <w:vMerge/>
            <w:tcBorders>
              <w:right w:val="single" w:sz="4" w:space="0" w:color="000000"/>
            </w:tcBorders>
          </w:tcPr>
          <w:p w:rsidR="00733F0A" w:rsidRPr="002D2DB5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79" w:type="dxa"/>
            <w:tcBorders>
              <w:left w:val="single" w:sz="4" w:space="0" w:color="000000"/>
            </w:tcBorders>
          </w:tcPr>
          <w:p w:rsidR="00733F0A" w:rsidRPr="002D2DB5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1.Ingresa a la opción rol.</w:t>
            </w:r>
          </w:p>
          <w:p w:rsidR="00733F0A" w:rsidRPr="002D2DB5" w:rsidRDefault="005B4643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:rsidR="00733F0A" w:rsidRPr="002D2DB5" w:rsidRDefault="005B4643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3. Elige uno de los roles.</w:t>
            </w:r>
          </w:p>
          <w:p w:rsidR="00733F0A" w:rsidRPr="002D2DB5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5B4643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4. da clic en el botón guardar.</w:t>
            </w:r>
          </w:p>
          <w:p w:rsidR="00733F0A" w:rsidRPr="002D2DB5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733F0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37" w:type="dxa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2. muestra la pantalla de creación de rol</w:t>
            </w:r>
          </w:p>
          <w:p w:rsidR="00733F0A" w:rsidRPr="002D2DB5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 w:rsidP="002D2D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5.el sistema ingresa en la base de datos la información ingresada por el usuario.</w:t>
            </w:r>
          </w:p>
          <w:p w:rsidR="002D2DB5" w:rsidRPr="002D2DB5" w:rsidRDefault="002D2DB5" w:rsidP="002D2D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5B4643" w:rsidP="002D2D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6. muestra en pantalla un mensaje “rol Asignado Exitosamente”</w:t>
            </w:r>
          </w:p>
        </w:tc>
      </w:tr>
      <w:tr w:rsidR="00733F0A" w:rsidRPr="002D2DB5">
        <w:trPr>
          <w:gridAfter w:val="1"/>
          <w:wAfter w:w="16" w:type="dxa"/>
        </w:trPr>
        <w:tc>
          <w:tcPr>
            <w:tcW w:w="3184" w:type="dxa"/>
            <w:vMerge w:val="restart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Caminos Alternativos</w:t>
            </w:r>
          </w:p>
        </w:tc>
        <w:tc>
          <w:tcPr>
            <w:tcW w:w="3479" w:type="dxa"/>
            <w:vAlign w:val="center"/>
          </w:tcPr>
          <w:p w:rsidR="00733F0A" w:rsidRPr="002D2DB5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37" w:type="dxa"/>
            <w:vAlign w:val="center"/>
          </w:tcPr>
          <w:p w:rsidR="00733F0A" w:rsidRPr="002D2DB5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 w:rsidRPr="002D2DB5">
        <w:trPr>
          <w:gridAfter w:val="1"/>
          <w:wAfter w:w="16" w:type="dxa"/>
          <w:trHeight w:val="500"/>
        </w:trPr>
        <w:tc>
          <w:tcPr>
            <w:tcW w:w="3184" w:type="dxa"/>
            <w:vMerge/>
          </w:tcPr>
          <w:p w:rsidR="00733F0A" w:rsidRPr="002D2DB5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79" w:type="dxa"/>
            <w:tcBorders>
              <w:bottom w:val="single" w:sz="4" w:space="0" w:color="000000"/>
            </w:tcBorders>
          </w:tcPr>
          <w:p w:rsidR="00733F0A" w:rsidRPr="002D2DB5" w:rsidRDefault="002D2DB5" w:rsidP="002D2DB5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4643" w:rsidRPr="002D2DB5">
              <w:rPr>
                <w:rFonts w:ascii="Arial" w:eastAsia="Arial" w:hAnsi="Arial" w:cs="Arial"/>
                <w:sz w:val="22"/>
                <w:szCs w:val="22"/>
              </w:rPr>
              <w:t>Elige uno de los roles</w:t>
            </w:r>
            <w:r w:rsidRPr="002D2DB5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D2DB5" w:rsidRPr="002D2DB5" w:rsidRDefault="002D2DB5" w:rsidP="002D2DB5">
            <w:pPr>
              <w:rPr>
                <w:rFonts w:eastAsia="Arial"/>
              </w:rPr>
            </w:pPr>
          </w:p>
          <w:p w:rsidR="00733F0A" w:rsidRPr="002D2DB5" w:rsidRDefault="002D2DB5" w:rsidP="002D2DB5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4.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4643" w:rsidRPr="002D2DB5">
              <w:rPr>
                <w:rFonts w:ascii="Arial" w:eastAsia="Arial" w:hAnsi="Arial" w:cs="Arial"/>
                <w:sz w:val="22"/>
                <w:szCs w:val="22"/>
              </w:rPr>
              <w:t>da clic en el botón guardar.</w:t>
            </w:r>
          </w:p>
          <w:p w:rsidR="00733F0A" w:rsidRPr="002D2DB5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37" w:type="dxa"/>
            <w:tcBorders>
              <w:bottom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:rsidR="00733F0A" w:rsidRDefault="005B4643" w:rsidP="002D2D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5.el sistema ingresa en la base de datos la información ingresada por el usuario.</w:t>
            </w:r>
            <w:r w:rsidR="002D2DB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2D2DB5" w:rsidRPr="002D2DB5" w:rsidRDefault="002D2DB5" w:rsidP="002D2DB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5B4643" w:rsidP="002D2D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6. muestra en pantalla un mensaje “El rol no puede asignarse a empleado”</w:t>
            </w:r>
          </w:p>
        </w:tc>
      </w:tr>
      <w:tr w:rsidR="002D2DB5">
        <w:trPr>
          <w:trHeight w:val="240"/>
        </w:trPr>
        <w:tc>
          <w:tcPr>
            <w:tcW w:w="3184" w:type="dxa"/>
          </w:tcPr>
          <w:p w:rsidR="002D2DB5" w:rsidRPr="002D2DB5" w:rsidRDefault="002D2DB5" w:rsidP="002D2DB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432" w:type="dxa"/>
            <w:gridSpan w:val="3"/>
          </w:tcPr>
          <w:p w:rsidR="002D2DB5" w:rsidRPr="002D2DB5" w:rsidRDefault="002D2DB5" w:rsidP="002D2DB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superadmin debe iniciar sesión en el aplicativo</w:t>
            </w:r>
          </w:p>
        </w:tc>
      </w:tr>
      <w:tr w:rsidR="00733F0A">
        <w:trPr>
          <w:trHeight w:val="240"/>
        </w:trPr>
        <w:tc>
          <w:tcPr>
            <w:tcW w:w="3184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432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acceso </w:t>
            </w:r>
            <w:r w:rsidR="002D2DB5">
              <w:rPr>
                <w:rFonts w:ascii="Arial" w:eastAsia="Arial" w:hAnsi="Arial" w:cs="Arial"/>
                <w:sz w:val="22"/>
                <w:szCs w:val="22"/>
              </w:rPr>
              <w:t xml:space="preserve">según la asignación </w:t>
            </w:r>
          </w:p>
        </w:tc>
      </w:tr>
      <w:tr w:rsidR="00733F0A">
        <w:trPr>
          <w:trHeight w:val="240"/>
        </w:trPr>
        <w:tc>
          <w:tcPr>
            <w:tcW w:w="3184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 xml:space="preserve">Observaciones </w:t>
            </w:r>
          </w:p>
        </w:tc>
        <w:tc>
          <w:tcPr>
            <w:tcW w:w="7432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Este módulo solo puede ser utilizado por el usuario administrador </w:t>
            </w:r>
          </w:p>
        </w:tc>
      </w:tr>
      <w:tr w:rsidR="00733F0A">
        <w:tc>
          <w:tcPr>
            <w:tcW w:w="10616" w:type="dxa"/>
            <w:gridSpan w:val="4"/>
            <w:vAlign w:val="center"/>
          </w:tcPr>
          <w:p w:rsidR="00733F0A" w:rsidRPr="002D2DB5" w:rsidRDefault="005B464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Borrador de Interfaz Gráfica</w:t>
            </w:r>
          </w:p>
        </w:tc>
      </w:tr>
      <w:tr w:rsidR="00733F0A">
        <w:trPr>
          <w:trHeight w:val="4420"/>
        </w:trPr>
        <w:tc>
          <w:tcPr>
            <w:tcW w:w="10616" w:type="dxa"/>
            <w:gridSpan w:val="4"/>
            <w:tcBorders>
              <w:bottom w:val="single" w:sz="4" w:space="0" w:color="000000"/>
            </w:tcBorders>
          </w:tcPr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  <w:lang w:val="es-MX"/>
              </w:rPr>
              <w:drawing>
                <wp:inline distT="114300" distB="114300" distL="114300" distR="114300" wp14:anchorId="09A2A1BA" wp14:editId="3F230961">
                  <wp:extent cx="6581775" cy="2514600"/>
                  <wp:effectExtent l="0" t="0" r="9525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251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F0A" w:rsidRDefault="00733F0A">
      <w:pPr>
        <w:rPr>
          <w:sz w:val="22"/>
          <w:szCs w:val="22"/>
        </w:rPr>
      </w:pPr>
    </w:p>
    <w:p w:rsidR="00733F0A" w:rsidRDefault="00733F0A">
      <w:pPr>
        <w:rPr>
          <w:sz w:val="22"/>
          <w:szCs w:val="22"/>
        </w:rPr>
      </w:pPr>
    </w:p>
    <w:p w:rsidR="00733F0A" w:rsidRDefault="00733F0A">
      <w:pPr>
        <w:rPr>
          <w:sz w:val="22"/>
          <w:szCs w:val="22"/>
        </w:rPr>
      </w:pPr>
    </w:p>
    <w:p w:rsidR="00733F0A" w:rsidRDefault="00733F0A">
      <w:pPr>
        <w:rPr>
          <w:sz w:val="22"/>
          <w:szCs w:val="22"/>
        </w:rPr>
      </w:pPr>
    </w:p>
    <w:tbl>
      <w:tblPr>
        <w:tblStyle w:val="a3"/>
        <w:tblW w:w="10616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1"/>
        <w:gridCol w:w="3902"/>
        <w:gridCol w:w="3937"/>
        <w:gridCol w:w="16"/>
      </w:tblGrid>
      <w:tr w:rsidR="00733F0A" w:rsidRPr="002D2DB5" w:rsidTr="00B175D4">
        <w:tc>
          <w:tcPr>
            <w:tcW w:w="2761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7855" w:type="dxa"/>
            <w:gridSpan w:val="3"/>
          </w:tcPr>
          <w:p w:rsidR="00733F0A" w:rsidRPr="002D2DB5" w:rsidRDefault="002D2DB5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CU 5</w:t>
            </w:r>
          </w:p>
        </w:tc>
      </w:tr>
      <w:tr w:rsidR="00733F0A" w:rsidRPr="002D2DB5" w:rsidTr="00B175D4">
        <w:tc>
          <w:tcPr>
            <w:tcW w:w="2761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Nombre Caso de Uso</w:t>
            </w:r>
          </w:p>
        </w:tc>
        <w:tc>
          <w:tcPr>
            <w:tcW w:w="7855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Gestionar Producto</w:t>
            </w:r>
          </w:p>
        </w:tc>
      </w:tr>
      <w:tr w:rsidR="00733F0A" w:rsidRPr="002D2DB5" w:rsidTr="00B175D4">
        <w:tc>
          <w:tcPr>
            <w:tcW w:w="2761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Actor (es)</w:t>
            </w:r>
          </w:p>
        </w:tc>
        <w:tc>
          <w:tcPr>
            <w:tcW w:w="7855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Administradores</w:t>
            </w:r>
          </w:p>
        </w:tc>
      </w:tr>
      <w:tr w:rsidR="00733F0A" w:rsidRPr="002D2DB5" w:rsidTr="00B175D4">
        <w:tc>
          <w:tcPr>
            <w:tcW w:w="2761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Indispensable/Deseable</w:t>
            </w:r>
          </w:p>
        </w:tc>
        <w:tc>
          <w:tcPr>
            <w:tcW w:w="7855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733F0A" w:rsidRPr="002D2DB5" w:rsidTr="00B175D4">
        <w:tc>
          <w:tcPr>
            <w:tcW w:w="2761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Prioridad</w:t>
            </w:r>
          </w:p>
        </w:tc>
        <w:tc>
          <w:tcPr>
            <w:tcW w:w="7855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733F0A" w:rsidRPr="002D2DB5" w:rsidTr="00B175D4">
        <w:tc>
          <w:tcPr>
            <w:tcW w:w="2761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Complejidad</w:t>
            </w:r>
          </w:p>
        </w:tc>
        <w:tc>
          <w:tcPr>
            <w:tcW w:w="7855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733F0A" w:rsidRPr="002D2DB5" w:rsidTr="00B175D4">
        <w:tc>
          <w:tcPr>
            <w:tcW w:w="2761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Visible/No Visible</w:t>
            </w:r>
          </w:p>
        </w:tc>
        <w:tc>
          <w:tcPr>
            <w:tcW w:w="7855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Visible </w:t>
            </w:r>
          </w:p>
        </w:tc>
      </w:tr>
      <w:tr w:rsidR="00733F0A" w:rsidRPr="002D2DB5" w:rsidTr="00B175D4">
        <w:tc>
          <w:tcPr>
            <w:tcW w:w="2761" w:type="dxa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Jhon Ortiz</w:t>
            </w:r>
          </w:p>
        </w:tc>
      </w:tr>
      <w:tr w:rsidR="00733F0A" w:rsidRPr="002D2DB5" w:rsidTr="00B175D4">
        <w:tc>
          <w:tcPr>
            <w:tcW w:w="2761" w:type="dxa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Fecha Creación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10 de marzo 2019</w:t>
            </w:r>
          </w:p>
        </w:tc>
      </w:tr>
      <w:tr w:rsidR="00733F0A" w:rsidRPr="002D2DB5" w:rsidTr="00B175D4">
        <w:tc>
          <w:tcPr>
            <w:tcW w:w="2761" w:type="dxa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Revisión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Wilson </w:t>
            </w:r>
            <w:r w:rsidR="00B175D4" w:rsidRPr="002D2DB5">
              <w:rPr>
                <w:rFonts w:ascii="Arial" w:eastAsia="Arial" w:hAnsi="Arial" w:cs="Arial"/>
                <w:sz w:val="22"/>
                <w:szCs w:val="22"/>
              </w:rPr>
              <w:t>González</w:t>
            </w:r>
          </w:p>
        </w:tc>
      </w:tr>
      <w:tr w:rsidR="00733F0A" w:rsidRPr="002D2DB5" w:rsidTr="00B175D4">
        <w:tc>
          <w:tcPr>
            <w:tcW w:w="2761" w:type="dxa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Última Fecha Revisión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10 de marzo 2019</w:t>
            </w:r>
          </w:p>
        </w:tc>
      </w:tr>
      <w:tr w:rsidR="00733F0A" w:rsidRPr="002D2DB5" w:rsidTr="00B175D4">
        <w:tc>
          <w:tcPr>
            <w:tcW w:w="2761" w:type="dxa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Resumen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Este módulo permite Ingresar la información del producto y hacer las operaciones pertinentes (CRUD)</w:t>
            </w:r>
          </w:p>
        </w:tc>
      </w:tr>
      <w:tr w:rsidR="00733F0A" w:rsidRPr="002D2DB5" w:rsidTr="00B175D4">
        <w:tc>
          <w:tcPr>
            <w:tcW w:w="2761" w:type="dxa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Entradas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bookmarkStart w:id="51" w:name="_tyjcwt" w:colFirst="0" w:colLast="0"/>
            <w:bookmarkEnd w:id="51"/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Nombre, tipo de producto, subtipo de producto, costo de producto </w:t>
            </w:r>
          </w:p>
        </w:tc>
      </w:tr>
      <w:tr w:rsidR="00733F0A" w:rsidRPr="002D2DB5" w:rsidTr="00B175D4">
        <w:trPr>
          <w:trHeight w:val="214"/>
        </w:trPr>
        <w:tc>
          <w:tcPr>
            <w:tcW w:w="2761" w:type="dxa"/>
            <w:tcBorders>
              <w:right w:val="single" w:sz="4" w:space="0" w:color="000000"/>
            </w:tcBorders>
          </w:tcPr>
          <w:p w:rsidR="00733F0A" w:rsidRPr="00B175D4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Salidas</w:t>
            </w:r>
          </w:p>
        </w:tc>
        <w:tc>
          <w:tcPr>
            <w:tcW w:w="7855" w:type="dxa"/>
            <w:gridSpan w:val="3"/>
            <w:tcBorders>
              <w:lef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Producto guardado en una base de datos </w:t>
            </w:r>
          </w:p>
        </w:tc>
      </w:tr>
      <w:tr w:rsidR="00733F0A" w:rsidRPr="002D2DB5" w:rsidTr="00B175D4">
        <w:trPr>
          <w:gridAfter w:val="1"/>
          <w:wAfter w:w="16" w:type="dxa"/>
        </w:trPr>
        <w:tc>
          <w:tcPr>
            <w:tcW w:w="2761" w:type="dxa"/>
            <w:vMerge w:val="restart"/>
            <w:tcBorders>
              <w:right w:val="single" w:sz="4" w:space="0" w:color="000000"/>
            </w:tcBorders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Curso Básico Eventos</w:t>
            </w:r>
          </w:p>
          <w:p w:rsidR="00733F0A" w:rsidRPr="002D2DB5" w:rsidRDefault="00733F0A">
            <w:pPr>
              <w:pStyle w:val="Ttulo1"/>
              <w:rPr>
                <w:b w:val="0"/>
              </w:rPr>
            </w:pPr>
          </w:p>
        </w:tc>
        <w:tc>
          <w:tcPr>
            <w:tcW w:w="3902" w:type="dxa"/>
            <w:tcBorders>
              <w:left w:val="single" w:sz="4" w:space="0" w:color="000000"/>
            </w:tcBorders>
            <w:vAlign w:val="center"/>
          </w:tcPr>
          <w:p w:rsidR="00733F0A" w:rsidRPr="002D2DB5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37" w:type="dxa"/>
            <w:tcBorders>
              <w:left w:val="single" w:sz="4" w:space="0" w:color="000000"/>
            </w:tcBorders>
            <w:vAlign w:val="center"/>
          </w:tcPr>
          <w:p w:rsidR="00733F0A" w:rsidRPr="002D2DB5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 w:rsidRPr="002D2DB5" w:rsidTr="00B175D4">
        <w:trPr>
          <w:gridAfter w:val="1"/>
          <w:wAfter w:w="16" w:type="dxa"/>
          <w:trHeight w:val="1040"/>
        </w:trPr>
        <w:tc>
          <w:tcPr>
            <w:tcW w:w="2761" w:type="dxa"/>
            <w:vMerge/>
            <w:tcBorders>
              <w:right w:val="single" w:sz="4" w:space="0" w:color="000000"/>
            </w:tcBorders>
          </w:tcPr>
          <w:p w:rsidR="00733F0A" w:rsidRPr="002D2DB5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2" w:type="dxa"/>
            <w:tcBorders>
              <w:left w:val="single" w:sz="4" w:space="0" w:color="000000"/>
            </w:tcBorders>
          </w:tcPr>
          <w:p w:rsidR="00733F0A" w:rsidRPr="00B175D4" w:rsidRDefault="00B175D4" w:rsidP="00B175D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175D4">
              <w:rPr>
                <w:rFonts w:ascii="Arial" w:eastAsia="Arial" w:hAnsi="Arial" w:cs="Arial"/>
                <w:sz w:val="22"/>
                <w:szCs w:val="22"/>
              </w:rPr>
              <w:t>1.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4643" w:rsidRPr="00B175D4">
              <w:rPr>
                <w:rFonts w:ascii="Arial" w:eastAsia="Arial" w:hAnsi="Arial" w:cs="Arial"/>
                <w:sz w:val="22"/>
                <w:szCs w:val="22"/>
              </w:rPr>
              <w:t>ingresa a la opción crear producto.</w:t>
            </w:r>
          </w:p>
          <w:p w:rsidR="00B175D4" w:rsidRPr="00B175D4" w:rsidRDefault="00B175D4" w:rsidP="00B175D4">
            <w:pPr>
              <w:rPr>
                <w:rFonts w:eastAsia="Arial"/>
              </w:rPr>
            </w:pPr>
          </w:p>
          <w:p w:rsidR="00733F0A" w:rsidRPr="002D2DB5" w:rsidRDefault="005B4643" w:rsidP="00B175D4">
            <w:pPr>
              <w:ind w:left="8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3.</w:t>
            </w:r>
            <w:r w:rsidR="00B175D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2D2DB5">
              <w:rPr>
                <w:rFonts w:ascii="Arial" w:eastAsia="Arial" w:hAnsi="Arial" w:cs="Arial"/>
                <w:sz w:val="22"/>
                <w:szCs w:val="22"/>
              </w:rPr>
              <w:t>ingresa nombre de producto, tipo de producto, subtipo de producto., costo de producto.</w:t>
            </w:r>
          </w:p>
          <w:p w:rsidR="00733F0A" w:rsidRPr="002D2DB5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5B4643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5.da clic en el botón guardar.</w:t>
            </w:r>
          </w:p>
          <w:p w:rsidR="00733F0A" w:rsidRPr="002D2DB5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733F0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37" w:type="dxa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2. despliega las opciones del módulo.</w:t>
            </w:r>
          </w:p>
          <w:p w:rsidR="00B175D4" w:rsidRPr="002D2DB5" w:rsidRDefault="00B175D4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175D4" w:rsidRDefault="00B175D4" w:rsidP="00B175D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5B4643" w:rsidP="00B175D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4. muestra la pantalla de creación de producto.</w:t>
            </w:r>
          </w:p>
          <w:p w:rsidR="00733F0A" w:rsidRPr="002D2DB5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B175D4" w:rsidRDefault="00B175D4" w:rsidP="00B175D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5B4643" w:rsidP="00B175D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6. muestra en pantalla un mensaje “el producto ha sido Creado Exitosamente”</w:t>
            </w:r>
          </w:p>
        </w:tc>
      </w:tr>
      <w:tr w:rsidR="00733F0A" w:rsidRPr="002D2DB5" w:rsidTr="00B175D4">
        <w:trPr>
          <w:gridAfter w:val="1"/>
          <w:wAfter w:w="16" w:type="dxa"/>
        </w:trPr>
        <w:tc>
          <w:tcPr>
            <w:tcW w:w="2761" w:type="dxa"/>
            <w:vMerge w:val="restart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Caminos Alternativos</w:t>
            </w:r>
          </w:p>
        </w:tc>
        <w:tc>
          <w:tcPr>
            <w:tcW w:w="3902" w:type="dxa"/>
            <w:vAlign w:val="center"/>
          </w:tcPr>
          <w:p w:rsidR="00733F0A" w:rsidRPr="002D2DB5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37" w:type="dxa"/>
            <w:vAlign w:val="center"/>
          </w:tcPr>
          <w:p w:rsidR="00733F0A" w:rsidRPr="002D2DB5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 w:rsidRPr="002D2DB5" w:rsidTr="00B175D4">
        <w:trPr>
          <w:gridAfter w:val="1"/>
          <w:wAfter w:w="16" w:type="dxa"/>
          <w:trHeight w:val="500"/>
        </w:trPr>
        <w:tc>
          <w:tcPr>
            <w:tcW w:w="2761" w:type="dxa"/>
            <w:vMerge/>
          </w:tcPr>
          <w:p w:rsidR="00733F0A" w:rsidRPr="002D2DB5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02" w:type="dxa"/>
            <w:tcBorders>
              <w:bottom w:val="single" w:sz="4" w:space="0" w:color="000000"/>
            </w:tcBorders>
          </w:tcPr>
          <w:p w:rsidR="00733F0A" w:rsidRPr="002D2DB5" w:rsidRDefault="00B175D4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5B4643" w:rsidRPr="002D2DB5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4643" w:rsidRPr="002D2DB5">
              <w:rPr>
                <w:rFonts w:ascii="Arial" w:eastAsia="Arial" w:hAnsi="Arial" w:cs="Arial"/>
                <w:sz w:val="22"/>
                <w:szCs w:val="22"/>
              </w:rPr>
              <w:t>ingresa nombre de producto, tipo de producto, subtipo de producto., costo de producto.</w:t>
            </w:r>
          </w:p>
          <w:p w:rsidR="00733F0A" w:rsidRPr="002D2DB5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37" w:type="dxa"/>
            <w:tcBorders>
              <w:bottom w:val="single" w:sz="4" w:space="0" w:color="000000"/>
            </w:tcBorders>
          </w:tcPr>
          <w:p w:rsidR="00B175D4" w:rsidRDefault="00B175D4" w:rsidP="00B175D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B175D4" w:rsidP="00B175D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="005B4643" w:rsidRPr="002D2DB5">
              <w:rPr>
                <w:rFonts w:ascii="Arial" w:eastAsia="Arial" w:hAnsi="Arial" w:cs="Arial"/>
                <w:sz w:val="22"/>
                <w:szCs w:val="22"/>
              </w:rPr>
              <w:t>.el sistema ingresa en la base de datos la información ingresada por el usuario.</w:t>
            </w:r>
          </w:p>
          <w:p w:rsidR="00733F0A" w:rsidRPr="002D2DB5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2D2DB5" w:rsidRDefault="00B175D4" w:rsidP="00B175D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</w:t>
            </w:r>
            <w:r w:rsidR="005B4643" w:rsidRPr="002D2DB5">
              <w:rPr>
                <w:rFonts w:ascii="Arial" w:eastAsia="Arial" w:hAnsi="Arial" w:cs="Arial"/>
                <w:sz w:val="22"/>
                <w:szCs w:val="22"/>
              </w:rPr>
              <w:t xml:space="preserve"> muestra en pantalla un mensaje “existe otro producto con el mismo nombre”</w:t>
            </w:r>
          </w:p>
        </w:tc>
      </w:tr>
      <w:tr w:rsidR="00733F0A" w:rsidRPr="002D2DB5" w:rsidTr="00B175D4">
        <w:trPr>
          <w:trHeight w:val="240"/>
        </w:trPr>
        <w:tc>
          <w:tcPr>
            <w:tcW w:w="2761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855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Gestionar usuario</w:t>
            </w:r>
          </w:p>
        </w:tc>
      </w:tr>
      <w:tr w:rsidR="00733F0A" w:rsidRPr="002D2DB5" w:rsidTr="00B175D4">
        <w:trPr>
          <w:trHeight w:val="240"/>
        </w:trPr>
        <w:tc>
          <w:tcPr>
            <w:tcW w:w="2761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855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Descargue producto, cargue producto, generar inventario  </w:t>
            </w:r>
          </w:p>
        </w:tc>
      </w:tr>
      <w:tr w:rsidR="00733F0A" w:rsidRPr="002D2DB5" w:rsidTr="00B175D4">
        <w:trPr>
          <w:trHeight w:val="240"/>
        </w:trPr>
        <w:tc>
          <w:tcPr>
            <w:tcW w:w="2761" w:type="dxa"/>
          </w:tcPr>
          <w:p w:rsidR="00733F0A" w:rsidRPr="002D2DB5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 xml:space="preserve">Observaciones </w:t>
            </w:r>
          </w:p>
        </w:tc>
        <w:tc>
          <w:tcPr>
            <w:tcW w:w="7855" w:type="dxa"/>
            <w:gridSpan w:val="3"/>
          </w:tcPr>
          <w:p w:rsidR="00733F0A" w:rsidRPr="002D2DB5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 xml:space="preserve">Este módulo solo puede ser utilizado por el usuario administrador </w:t>
            </w:r>
          </w:p>
        </w:tc>
      </w:tr>
      <w:tr w:rsidR="00733F0A" w:rsidRPr="002D2DB5">
        <w:tc>
          <w:tcPr>
            <w:tcW w:w="10616" w:type="dxa"/>
            <w:gridSpan w:val="4"/>
            <w:vAlign w:val="center"/>
          </w:tcPr>
          <w:p w:rsidR="00733F0A" w:rsidRPr="002D2DB5" w:rsidRDefault="005B464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Borrador de Interfaz Grafica</w:t>
            </w:r>
          </w:p>
        </w:tc>
      </w:tr>
      <w:tr w:rsidR="00733F0A" w:rsidRPr="002D2DB5">
        <w:trPr>
          <w:trHeight w:val="4420"/>
        </w:trPr>
        <w:tc>
          <w:tcPr>
            <w:tcW w:w="10616" w:type="dxa"/>
            <w:gridSpan w:val="4"/>
            <w:tcBorders>
              <w:bottom w:val="single" w:sz="4" w:space="0" w:color="000000"/>
            </w:tcBorders>
          </w:tcPr>
          <w:p w:rsidR="00733F0A" w:rsidRPr="002D2DB5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D2DB5">
              <w:rPr>
                <w:noProof/>
                <w:sz w:val="22"/>
                <w:szCs w:val="22"/>
                <w:lang w:val="es-MX"/>
              </w:rPr>
              <w:drawing>
                <wp:inline distT="114300" distB="114300" distL="114300" distR="114300" wp14:anchorId="3E2B998B" wp14:editId="29AE3207">
                  <wp:extent cx="6505575" cy="2705100"/>
                  <wp:effectExtent l="0" t="0" r="9525" b="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270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F0A" w:rsidRDefault="00733F0A">
      <w:pPr>
        <w:rPr>
          <w:sz w:val="22"/>
          <w:szCs w:val="22"/>
        </w:rPr>
      </w:pPr>
    </w:p>
    <w:p w:rsidR="00733F0A" w:rsidRDefault="00733F0A">
      <w:pPr>
        <w:rPr>
          <w:sz w:val="22"/>
          <w:szCs w:val="22"/>
        </w:rPr>
      </w:pPr>
    </w:p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5"/>
        <w:gridCol w:w="3801"/>
        <w:gridCol w:w="4004"/>
      </w:tblGrid>
      <w:tr w:rsidR="009F1102" w:rsidRPr="009F1102" w:rsidTr="009F1102">
        <w:trPr>
          <w:cantSplit/>
        </w:trPr>
        <w:tc>
          <w:tcPr>
            <w:tcW w:w="268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80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 5-1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80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Insertar producto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80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80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80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80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80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Visible 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80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80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11/09/2018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80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 González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80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80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El administrador ingresa un producto en la base de datos del sistema; el sistema guarda la información y muestra en pantalla que la operación se ha realizado.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80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- nombre del producto</w:t>
            </w: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- referencia</w:t>
            </w: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- cantidad (se especifica en el formulario cual es la medida por producto)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80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El sistema guarda el producto.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  <w:vMerge w:val="restart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9F1102" w:rsidRPr="009F1102" w:rsidRDefault="009F1102" w:rsidP="00154948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801" w:type="dxa"/>
            <w:tcBorders>
              <w:left w:val="single" w:sz="4" w:space="0" w:color="auto"/>
            </w:tcBorders>
            <w:vAlign w:val="center"/>
          </w:tcPr>
          <w:p w:rsidR="009F1102" w:rsidRPr="009F1102" w:rsidRDefault="009F1102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lastRenderedPageBreak/>
              <w:t>Usuario</w:t>
            </w:r>
          </w:p>
        </w:tc>
        <w:tc>
          <w:tcPr>
            <w:tcW w:w="4004" w:type="dxa"/>
            <w:tcBorders>
              <w:left w:val="single" w:sz="4" w:space="0" w:color="auto"/>
            </w:tcBorders>
            <w:vAlign w:val="center"/>
          </w:tcPr>
          <w:p w:rsidR="009F1102" w:rsidRPr="009F1102" w:rsidRDefault="009F1102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9F1102" w:rsidRPr="009F1102" w:rsidTr="009F1102">
        <w:trPr>
          <w:cantSplit/>
          <w:trHeight w:val="1042"/>
        </w:trPr>
        <w:tc>
          <w:tcPr>
            <w:tcW w:w="2685" w:type="dxa"/>
            <w:vMerge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pStyle w:val="Ttulo1"/>
            </w:pPr>
          </w:p>
        </w:tc>
        <w:tc>
          <w:tcPr>
            <w:tcW w:w="3801" w:type="dxa"/>
            <w:tcBorders>
              <w:left w:val="single" w:sz="4" w:space="0" w:color="auto"/>
            </w:tcBorders>
          </w:tcPr>
          <w:p w:rsidR="009F1102" w:rsidRPr="009F1102" w:rsidRDefault="009F1102" w:rsidP="009F1102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9F1102">
              <w:rPr>
                <w:rFonts w:ascii="Arial" w:hAnsi="Arial" w:cs="Arial"/>
                <w:bCs/>
                <w:sz w:val="22"/>
                <w:szCs w:val="22"/>
              </w:rPr>
              <w:t>Ingresa al sistema.</w:t>
            </w:r>
          </w:p>
          <w:p w:rsidR="009F1102" w:rsidRPr="009F1102" w:rsidRDefault="009F1102" w:rsidP="009F1102"/>
          <w:p w:rsid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3. Escoge la opción de insertar producto.</w:t>
            </w: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5. Ingresa los datos del producto.</w:t>
            </w:r>
          </w:p>
        </w:tc>
        <w:tc>
          <w:tcPr>
            <w:tcW w:w="4004" w:type="dxa"/>
            <w:tcBorders>
              <w:left w:val="single" w:sz="4" w:space="0" w:color="auto"/>
            </w:tcBorders>
          </w:tcPr>
          <w:p w:rsid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9F1102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4.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9F1102">
              <w:rPr>
                <w:rFonts w:ascii="Arial" w:hAnsi="Arial" w:cs="Arial"/>
                <w:bCs/>
                <w:sz w:val="22"/>
                <w:szCs w:val="22"/>
              </w:rPr>
              <w:t>Muestra un formulario de inserción de datos.</w:t>
            </w:r>
          </w:p>
          <w:p w:rsidR="009F1102" w:rsidRPr="009F1102" w:rsidRDefault="009F1102" w:rsidP="009F1102"/>
          <w:p w:rsidR="009F1102" w:rsidRPr="009F1102" w:rsidRDefault="009F1102" w:rsidP="009F1102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6.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9F1102">
              <w:rPr>
                <w:rFonts w:ascii="Arial" w:hAnsi="Arial" w:cs="Arial"/>
                <w:bCs/>
                <w:sz w:val="22"/>
                <w:szCs w:val="22"/>
              </w:rPr>
              <w:t>Verifica la información ingresada.</w:t>
            </w:r>
          </w:p>
          <w:p w:rsidR="009F1102" w:rsidRPr="009F1102" w:rsidRDefault="009F1102" w:rsidP="009F1102"/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7. Guarda la información en la base de datos.</w:t>
            </w:r>
          </w:p>
        </w:tc>
      </w:tr>
      <w:tr w:rsidR="009F1102" w:rsidRPr="009F1102" w:rsidTr="009F1102">
        <w:trPr>
          <w:cantSplit/>
          <w:trHeight w:val="255"/>
        </w:trPr>
        <w:tc>
          <w:tcPr>
            <w:tcW w:w="2685" w:type="dxa"/>
            <w:vMerge w:val="restart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801" w:type="dxa"/>
            <w:vAlign w:val="center"/>
          </w:tcPr>
          <w:p w:rsidR="009F1102" w:rsidRPr="009F1102" w:rsidRDefault="009F1102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004" w:type="dxa"/>
            <w:vAlign w:val="center"/>
          </w:tcPr>
          <w:p w:rsidR="009F1102" w:rsidRPr="009F1102" w:rsidRDefault="009F1102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9F1102" w:rsidRPr="009F1102" w:rsidTr="009F1102">
        <w:trPr>
          <w:cantSplit/>
          <w:trHeight w:val="240"/>
        </w:trPr>
        <w:tc>
          <w:tcPr>
            <w:tcW w:w="2685" w:type="dxa"/>
            <w:vMerge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01" w:type="dxa"/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1. ingresan mal los datos</w:t>
            </w: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4" w:type="dxa"/>
          </w:tcPr>
          <w:p w:rsid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2. se abre un cuadro en pantalla indicando que no se llenaron los campos requeridos (*).</w:t>
            </w: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9F1102">
              <w:rPr>
                <w:rFonts w:ascii="Arial" w:hAnsi="Arial" w:cs="Arial"/>
                <w:sz w:val="22"/>
                <w:szCs w:val="22"/>
              </w:rPr>
              <w:t>. el producto ya existe, se abre un cuadro en pantalla informando que el producto ya existe.</w:t>
            </w:r>
          </w:p>
        </w:tc>
      </w:tr>
      <w:tr w:rsidR="009F1102" w:rsidRPr="009F1102" w:rsidTr="009F1102">
        <w:trPr>
          <w:cantSplit/>
        </w:trPr>
        <w:tc>
          <w:tcPr>
            <w:tcW w:w="2685" w:type="dxa"/>
          </w:tcPr>
          <w:p w:rsidR="009F1102" w:rsidRPr="002D2DB5" w:rsidRDefault="009F1102" w:rsidP="009F1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805" w:type="dxa"/>
            <w:gridSpan w:val="2"/>
          </w:tcPr>
          <w:p w:rsidR="009F1102" w:rsidRPr="002D2DB5" w:rsidRDefault="009F1102" w:rsidP="009F1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Gestionar usuario</w:t>
            </w:r>
          </w:p>
        </w:tc>
      </w:tr>
      <w:tr w:rsidR="009F1102" w:rsidRPr="009F1102" w:rsidTr="009F1102">
        <w:trPr>
          <w:cantSplit/>
          <w:trHeight w:val="316"/>
        </w:trPr>
        <w:tc>
          <w:tcPr>
            <w:tcW w:w="2685" w:type="dxa"/>
            <w:tcBorders>
              <w:bottom w:val="single" w:sz="4" w:space="0" w:color="auto"/>
            </w:tcBorders>
          </w:tcPr>
          <w:p w:rsidR="009F1102" w:rsidRPr="002D2DB5" w:rsidRDefault="009F1102" w:rsidP="009F1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805" w:type="dxa"/>
            <w:gridSpan w:val="2"/>
            <w:tcBorders>
              <w:bottom w:val="single" w:sz="4" w:space="0" w:color="auto"/>
            </w:tcBorders>
          </w:tcPr>
          <w:p w:rsidR="009F1102" w:rsidRPr="009F1102" w:rsidRDefault="009F1102" w:rsidP="009F110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eastAsia="Arial" w:hAnsi="Arial" w:cs="Arial"/>
                <w:bCs/>
                <w:sz w:val="22"/>
                <w:szCs w:val="22"/>
              </w:rPr>
              <w:t xml:space="preserve">Se actualizará la base de datos de la tienda con la nueva información </w:t>
            </w:r>
          </w:p>
        </w:tc>
      </w:tr>
    </w:tbl>
    <w:p w:rsidR="00733F0A" w:rsidRDefault="00733F0A" w:rsidP="0047426C">
      <w:pPr>
        <w:jc w:val="both"/>
        <w:rPr>
          <w:sz w:val="22"/>
          <w:szCs w:val="22"/>
        </w:rPr>
      </w:pPr>
    </w:p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5"/>
        <w:gridCol w:w="3891"/>
        <w:gridCol w:w="3964"/>
      </w:tblGrid>
      <w:tr w:rsidR="009F1102" w:rsidRPr="009F1102" w:rsidTr="009F1102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85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 5-2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85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Buscar producto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85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85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Deseable 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85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85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85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Visible 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11/09/2018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 González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El administrador ingresa en el sistema la referencia del producto que desea ver, el sistema busca el producto en su base de datos y muestra su información en pantalla.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- referencia del producto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Se muestra en pantalla la información del producto.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  <w:vMerge w:val="restart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9F1102" w:rsidRPr="009F1102" w:rsidRDefault="009F1102" w:rsidP="00154948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891" w:type="dxa"/>
            <w:tcBorders>
              <w:left w:val="single" w:sz="4" w:space="0" w:color="auto"/>
            </w:tcBorders>
            <w:vAlign w:val="center"/>
          </w:tcPr>
          <w:p w:rsidR="009F1102" w:rsidRPr="009F1102" w:rsidRDefault="009F1102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lastRenderedPageBreak/>
              <w:t>Usuario</w:t>
            </w:r>
          </w:p>
        </w:tc>
        <w:tc>
          <w:tcPr>
            <w:tcW w:w="3964" w:type="dxa"/>
            <w:tcBorders>
              <w:left w:val="single" w:sz="4" w:space="0" w:color="auto"/>
            </w:tcBorders>
            <w:vAlign w:val="center"/>
          </w:tcPr>
          <w:p w:rsidR="009F1102" w:rsidRPr="009F1102" w:rsidRDefault="009F1102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9F1102" w:rsidRPr="009F1102" w:rsidTr="009F1102">
        <w:trPr>
          <w:cantSplit/>
          <w:trHeight w:val="1042"/>
        </w:trPr>
        <w:tc>
          <w:tcPr>
            <w:tcW w:w="2635" w:type="dxa"/>
            <w:vMerge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pStyle w:val="Ttulo1"/>
            </w:pPr>
          </w:p>
        </w:tc>
        <w:tc>
          <w:tcPr>
            <w:tcW w:w="3891" w:type="dxa"/>
            <w:tcBorders>
              <w:left w:val="single" w:sz="4" w:space="0" w:color="auto"/>
            </w:tcBorders>
          </w:tcPr>
          <w:p w:rsidR="009F1102" w:rsidRPr="009F1102" w:rsidRDefault="009F1102" w:rsidP="009F1102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1.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Pr="009F1102">
              <w:rPr>
                <w:rFonts w:ascii="Arial" w:hAnsi="Arial" w:cs="Arial"/>
                <w:bCs/>
                <w:sz w:val="22"/>
                <w:szCs w:val="22"/>
              </w:rPr>
              <w:t>Ingresa al sistema.</w:t>
            </w:r>
          </w:p>
          <w:p w:rsidR="009F1102" w:rsidRPr="009F1102" w:rsidRDefault="009F1102" w:rsidP="009F1102"/>
          <w:p w:rsid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3. Escoge la opción de buscar producto.</w:t>
            </w: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4. Escribe la referencia del producto que desea buscar.</w:t>
            </w:r>
          </w:p>
        </w:tc>
        <w:tc>
          <w:tcPr>
            <w:tcW w:w="3964" w:type="dxa"/>
            <w:tcBorders>
              <w:left w:val="single" w:sz="4" w:space="0" w:color="auto"/>
            </w:tcBorders>
          </w:tcPr>
          <w:p w:rsid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5. valida la información.</w:t>
            </w:r>
          </w:p>
          <w:p w:rsid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6. El sistema busca en su base de datos la referencia del producto y muestra su información: nombre, referencia, cantidad.</w:t>
            </w:r>
          </w:p>
        </w:tc>
      </w:tr>
      <w:tr w:rsidR="009F1102" w:rsidRPr="009F1102" w:rsidTr="009F1102">
        <w:trPr>
          <w:cantSplit/>
          <w:trHeight w:val="255"/>
        </w:trPr>
        <w:tc>
          <w:tcPr>
            <w:tcW w:w="2635" w:type="dxa"/>
            <w:vMerge w:val="restart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891" w:type="dxa"/>
            <w:vAlign w:val="center"/>
          </w:tcPr>
          <w:p w:rsidR="009F1102" w:rsidRPr="009F1102" w:rsidRDefault="009F1102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64" w:type="dxa"/>
            <w:vAlign w:val="center"/>
          </w:tcPr>
          <w:p w:rsidR="009F1102" w:rsidRPr="009F1102" w:rsidRDefault="009F1102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9F1102" w:rsidRPr="009F1102" w:rsidTr="009F1102">
        <w:trPr>
          <w:cantSplit/>
          <w:trHeight w:val="240"/>
        </w:trPr>
        <w:tc>
          <w:tcPr>
            <w:tcW w:w="2635" w:type="dxa"/>
            <w:vMerge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91" w:type="dxa"/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1. Omite la referencia del producto.</w:t>
            </w: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4" w:type="dxa"/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2. Muestra en pantalla un cuadro de error, indicando que la entrada es invalida.</w:t>
            </w:r>
          </w:p>
          <w:p w:rsid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9F1102">
              <w:rPr>
                <w:rFonts w:ascii="Arial" w:hAnsi="Arial" w:cs="Arial"/>
                <w:sz w:val="22"/>
                <w:szCs w:val="22"/>
              </w:rPr>
              <w:t>. No se encuentra la referencia ingresada, se muestra en pantalla un error de producto no encontrado.</w:t>
            </w:r>
          </w:p>
        </w:tc>
      </w:tr>
      <w:tr w:rsidR="009F1102" w:rsidRPr="009F1102" w:rsidTr="009F1102">
        <w:trPr>
          <w:cantSplit/>
        </w:trPr>
        <w:tc>
          <w:tcPr>
            <w:tcW w:w="2635" w:type="dxa"/>
          </w:tcPr>
          <w:p w:rsidR="009F1102" w:rsidRPr="002D2DB5" w:rsidRDefault="009F1102" w:rsidP="009F1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855" w:type="dxa"/>
            <w:gridSpan w:val="2"/>
          </w:tcPr>
          <w:p w:rsidR="009F1102" w:rsidRPr="002D2DB5" w:rsidRDefault="009F1102" w:rsidP="009F1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Gestionar usuario</w:t>
            </w:r>
          </w:p>
        </w:tc>
      </w:tr>
      <w:tr w:rsidR="009F1102" w:rsidRPr="009F1102" w:rsidTr="009F1102">
        <w:trPr>
          <w:cantSplit/>
          <w:trHeight w:val="194"/>
        </w:trPr>
        <w:tc>
          <w:tcPr>
            <w:tcW w:w="2635" w:type="dxa"/>
            <w:tcBorders>
              <w:bottom w:val="single" w:sz="4" w:space="0" w:color="auto"/>
            </w:tcBorders>
          </w:tcPr>
          <w:p w:rsidR="009F1102" w:rsidRPr="002D2DB5" w:rsidRDefault="009F1102" w:rsidP="009F1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855" w:type="dxa"/>
            <w:gridSpan w:val="2"/>
            <w:tcBorders>
              <w:bottom w:val="single" w:sz="4" w:space="0" w:color="auto"/>
            </w:tcBorders>
          </w:tcPr>
          <w:p w:rsidR="009F1102" w:rsidRPr="009F1102" w:rsidRDefault="009F1102" w:rsidP="009F1102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eastAsia="Arial" w:hAnsi="Arial" w:cs="Arial"/>
                <w:bCs/>
                <w:sz w:val="22"/>
                <w:szCs w:val="22"/>
              </w:rPr>
              <w:t>Se mostrará ficha técnica del producto que se busco</w:t>
            </w:r>
          </w:p>
        </w:tc>
      </w:tr>
    </w:tbl>
    <w:p w:rsidR="00733F0A" w:rsidRDefault="00733F0A">
      <w:pPr>
        <w:rPr>
          <w:sz w:val="22"/>
          <w:szCs w:val="22"/>
        </w:rPr>
      </w:pPr>
    </w:p>
    <w:p w:rsidR="00733F0A" w:rsidRDefault="00733F0A">
      <w:pPr>
        <w:rPr>
          <w:sz w:val="22"/>
          <w:szCs w:val="22"/>
        </w:rPr>
      </w:pPr>
    </w:p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5"/>
        <w:gridCol w:w="3874"/>
        <w:gridCol w:w="3981"/>
      </w:tblGrid>
      <w:tr w:rsidR="009F1102" w:rsidRPr="009F1102" w:rsidTr="002A0F51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85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 5-3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85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Modificar producto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85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855" w:type="dxa"/>
            <w:gridSpan w:val="2"/>
          </w:tcPr>
          <w:p w:rsidR="009F1102" w:rsidRPr="009F1102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="009F1102">
              <w:rPr>
                <w:rFonts w:ascii="Arial" w:hAnsi="Arial" w:cs="Arial"/>
                <w:sz w:val="22"/>
                <w:szCs w:val="22"/>
              </w:rPr>
              <w:t>esea</w:t>
            </w:r>
            <w:r>
              <w:rPr>
                <w:rFonts w:ascii="Arial" w:hAnsi="Arial" w:cs="Arial"/>
                <w:sz w:val="22"/>
                <w:szCs w:val="22"/>
              </w:rPr>
              <w:t xml:space="preserve">ble 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85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 xml:space="preserve">Alta  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855" w:type="dxa"/>
            <w:gridSpan w:val="2"/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855" w:type="dxa"/>
            <w:gridSpan w:val="2"/>
          </w:tcPr>
          <w:p w:rsidR="009F1102" w:rsidRPr="009F1102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Visible 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11/09/2018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 González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El administrador ingresa la referencia del producto que desea modificar o actualizar, se ingresan la información correspondiente y el sistema la guarda y reemplaza en su base de datos.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- referencia del producto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El sistema guarda la nueva información del producto.</w:t>
            </w:r>
          </w:p>
        </w:tc>
      </w:tr>
      <w:tr w:rsidR="009F1102" w:rsidRPr="009F1102" w:rsidTr="002A0F51">
        <w:trPr>
          <w:cantSplit/>
        </w:trPr>
        <w:tc>
          <w:tcPr>
            <w:tcW w:w="2635" w:type="dxa"/>
            <w:vMerge w:val="restart"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9F1102" w:rsidRPr="009F1102" w:rsidRDefault="009F1102" w:rsidP="00154948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874" w:type="dxa"/>
            <w:tcBorders>
              <w:left w:val="single" w:sz="4" w:space="0" w:color="auto"/>
            </w:tcBorders>
            <w:vAlign w:val="center"/>
          </w:tcPr>
          <w:p w:rsidR="009F1102" w:rsidRPr="009F1102" w:rsidRDefault="009F1102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lastRenderedPageBreak/>
              <w:t>Usuario</w:t>
            </w:r>
          </w:p>
        </w:tc>
        <w:tc>
          <w:tcPr>
            <w:tcW w:w="3981" w:type="dxa"/>
            <w:tcBorders>
              <w:left w:val="single" w:sz="4" w:space="0" w:color="auto"/>
            </w:tcBorders>
            <w:vAlign w:val="center"/>
          </w:tcPr>
          <w:p w:rsidR="009F1102" w:rsidRPr="009F1102" w:rsidRDefault="009F1102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9F1102" w:rsidRPr="009F1102" w:rsidTr="002A0F51">
        <w:trPr>
          <w:cantSplit/>
          <w:trHeight w:val="1042"/>
        </w:trPr>
        <w:tc>
          <w:tcPr>
            <w:tcW w:w="2635" w:type="dxa"/>
            <w:vMerge/>
            <w:tcBorders>
              <w:right w:val="single" w:sz="4" w:space="0" w:color="auto"/>
            </w:tcBorders>
          </w:tcPr>
          <w:p w:rsidR="009F1102" w:rsidRPr="009F1102" w:rsidRDefault="009F1102" w:rsidP="00154948">
            <w:pPr>
              <w:pStyle w:val="Ttulo1"/>
            </w:pPr>
          </w:p>
        </w:tc>
        <w:tc>
          <w:tcPr>
            <w:tcW w:w="3874" w:type="dxa"/>
            <w:tcBorders>
              <w:left w:val="single" w:sz="4" w:space="0" w:color="auto"/>
            </w:tcBorders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1. ingresa al sistema.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3. Escoge la opción de actualizar producto.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5. Selecciona el producto a actualizar.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7. Ingresa los datos a actualizar.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10. Confirma actualización.</w:t>
            </w:r>
          </w:p>
        </w:tc>
        <w:tc>
          <w:tcPr>
            <w:tcW w:w="3981" w:type="dxa"/>
            <w:tcBorders>
              <w:left w:val="single" w:sz="4" w:space="0" w:color="auto"/>
            </w:tcBorders>
          </w:tcPr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4. Muestra la lista de productos guardados.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6. Carga el formulario para actualización.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8. Valida la información ingresada.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9. Muestra un mensaje para confirmación.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Cs/>
                <w:sz w:val="22"/>
                <w:szCs w:val="22"/>
              </w:rPr>
              <w:t>11. Guarda la información en la base de datos.</w:t>
            </w:r>
          </w:p>
        </w:tc>
      </w:tr>
      <w:tr w:rsidR="009F1102" w:rsidRPr="009F1102" w:rsidTr="002A0F51">
        <w:trPr>
          <w:cantSplit/>
          <w:trHeight w:val="255"/>
        </w:trPr>
        <w:tc>
          <w:tcPr>
            <w:tcW w:w="2635" w:type="dxa"/>
            <w:vMerge w:val="restart"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1102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874" w:type="dxa"/>
            <w:vAlign w:val="center"/>
          </w:tcPr>
          <w:p w:rsidR="009F1102" w:rsidRPr="009F1102" w:rsidRDefault="009F1102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81" w:type="dxa"/>
            <w:vAlign w:val="center"/>
          </w:tcPr>
          <w:p w:rsidR="009F1102" w:rsidRPr="009F1102" w:rsidRDefault="009F1102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9F1102" w:rsidRPr="009F1102" w:rsidTr="002A0F51">
        <w:trPr>
          <w:cantSplit/>
          <w:trHeight w:val="240"/>
        </w:trPr>
        <w:tc>
          <w:tcPr>
            <w:tcW w:w="2635" w:type="dxa"/>
            <w:vMerge/>
          </w:tcPr>
          <w:p w:rsidR="009F1102" w:rsidRPr="009F1102" w:rsidRDefault="009F1102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74" w:type="dxa"/>
          </w:tcPr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1. rechaza actualización.</w:t>
            </w:r>
          </w:p>
        </w:tc>
        <w:tc>
          <w:tcPr>
            <w:tcW w:w="3981" w:type="dxa"/>
          </w:tcPr>
          <w:p w:rsidR="002A0F51" w:rsidRDefault="002A0F51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9F1102" w:rsidRPr="009F1102" w:rsidRDefault="009F1102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1102">
              <w:rPr>
                <w:rFonts w:ascii="Arial" w:hAnsi="Arial" w:cs="Arial"/>
                <w:sz w:val="22"/>
                <w:szCs w:val="22"/>
              </w:rPr>
              <w:t>2. muestra el formulario editado</w:t>
            </w:r>
          </w:p>
        </w:tc>
      </w:tr>
      <w:tr w:rsidR="002A0F51" w:rsidRPr="009F1102" w:rsidTr="002A0F51">
        <w:trPr>
          <w:cantSplit/>
        </w:trPr>
        <w:tc>
          <w:tcPr>
            <w:tcW w:w="2635" w:type="dxa"/>
          </w:tcPr>
          <w:p w:rsidR="002A0F51" w:rsidRPr="002D2DB5" w:rsidRDefault="002A0F51" w:rsidP="002A0F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855" w:type="dxa"/>
            <w:gridSpan w:val="2"/>
          </w:tcPr>
          <w:p w:rsidR="002A0F51" w:rsidRPr="002D2DB5" w:rsidRDefault="002A0F51" w:rsidP="002A0F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Gestionar usuario</w:t>
            </w:r>
          </w:p>
        </w:tc>
      </w:tr>
      <w:tr w:rsidR="002A0F51" w:rsidRPr="009F1102" w:rsidTr="002A0F51">
        <w:trPr>
          <w:cantSplit/>
          <w:trHeight w:val="284"/>
        </w:trPr>
        <w:tc>
          <w:tcPr>
            <w:tcW w:w="2635" w:type="dxa"/>
            <w:tcBorders>
              <w:bottom w:val="single" w:sz="4" w:space="0" w:color="auto"/>
            </w:tcBorders>
          </w:tcPr>
          <w:p w:rsidR="002A0F51" w:rsidRPr="002D2DB5" w:rsidRDefault="002A0F51" w:rsidP="002A0F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855" w:type="dxa"/>
            <w:gridSpan w:val="2"/>
            <w:tcBorders>
              <w:bottom w:val="single" w:sz="4" w:space="0" w:color="auto"/>
            </w:tcBorders>
          </w:tcPr>
          <w:p w:rsidR="002A0F51" w:rsidRPr="002A0F51" w:rsidRDefault="002A0F51" w:rsidP="002A0F5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2A0F51">
              <w:rPr>
                <w:rFonts w:ascii="Arial" w:eastAsia="Arial" w:hAnsi="Arial" w:cs="Arial"/>
                <w:bCs/>
                <w:sz w:val="22"/>
                <w:szCs w:val="22"/>
              </w:rPr>
              <w:t xml:space="preserve">Se actualizará el inventario de la base de datos con la nueva información </w:t>
            </w:r>
          </w:p>
        </w:tc>
      </w:tr>
    </w:tbl>
    <w:p w:rsidR="00733F0A" w:rsidRDefault="00733F0A">
      <w:pPr>
        <w:rPr>
          <w:sz w:val="22"/>
          <w:szCs w:val="22"/>
        </w:rPr>
      </w:pPr>
    </w:p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6"/>
        <w:gridCol w:w="3786"/>
        <w:gridCol w:w="4004"/>
      </w:tblGrid>
      <w:tr w:rsidR="002A0F51" w:rsidRPr="002A0F51" w:rsidTr="002A0F51">
        <w:trPr>
          <w:cantSplit/>
        </w:trPr>
        <w:tc>
          <w:tcPr>
            <w:tcW w:w="2694" w:type="dxa"/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7796" w:type="dxa"/>
            <w:gridSpan w:val="3"/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 5-4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Nombre Caso de Uso</w:t>
            </w:r>
          </w:p>
        </w:tc>
        <w:tc>
          <w:tcPr>
            <w:tcW w:w="7796" w:type="dxa"/>
            <w:gridSpan w:val="3"/>
          </w:tcPr>
          <w:p w:rsidR="002A0F51" w:rsidRPr="002A0F51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>Eliminar producto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Actor (es)</w:t>
            </w:r>
          </w:p>
        </w:tc>
        <w:tc>
          <w:tcPr>
            <w:tcW w:w="7796" w:type="dxa"/>
            <w:gridSpan w:val="3"/>
          </w:tcPr>
          <w:p w:rsidR="002A0F51" w:rsidRPr="002A0F51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>Administrador, superadmin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Indispensable/Deseable</w:t>
            </w:r>
          </w:p>
        </w:tc>
        <w:tc>
          <w:tcPr>
            <w:tcW w:w="7796" w:type="dxa"/>
            <w:gridSpan w:val="3"/>
          </w:tcPr>
          <w:p w:rsidR="002A0F51" w:rsidRPr="002A0F51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Deseable 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7796" w:type="dxa"/>
            <w:gridSpan w:val="3"/>
          </w:tcPr>
          <w:p w:rsidR="002A0F51" w:rsidRPr="002A0F51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 xml:space="preserve">Baja 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</w:p>
        </w:tc>
        <w:tc>
          <w:tcPr>
            <w:tcW w:w="7796" w:type="dxa"/>
            <w:gridSpan w:val="3"/>
          </w:tcPr>
          <w:p w:rsidR="002A0F51" w:rsidRPr="002A0F51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Visible/No Visible</w:t>
            </w:r>
          </w:p>
        </w:tc>
        <w:tc>
          <w:tcPr>
            <w:tcW w:w="7796" w:type="dxa"/>
            <w:gridSpan w:val="3"/>
          </w:tcPr>
          <w:p w:rsidR="002A0F51" w:rsidRPr="002A0F51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 visible 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</w:tcBorders>
          </w:tcPr>
          <w:p w:rsidR="002A0F51" w:rsidRPr="002A0F51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 xml:space="preserve">Jhon Michael Ortiz Díaz 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Fecha Creación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</w:tcBorders>
          </w:tcPr>
          <w:p w:rsidR="002A0F51" w:rsidRPr="002A0F51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>11/09/2018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Revisión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</w:tcBorders>
          </w:tcPr>
          <w:p w:rsidR="002A0F51" w:rsidRPr="002A0F51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Wilson González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Ultima Fecha Revisión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</w:tcBorders>
          </w:tcPr>
          <w:p w:rsidR="002A0F51" w:rsidRPr="002A0F51" w:rsidRDefault="002A0F51" w:rsidP="001549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19/05/2020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</w:tcBorders>
          </w:tcPr>
          <w:p w:rsidR="002A0F51" w:rsidRPr="002A0F51" w:rsidRDefault="002A0F51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>El administrador ingresa al sistema y escoge la opción de eliminar producto, ingresa la referencia del producto, el sistema pide autorización para realizar la acción y luego elimina el producto de la base de datos.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Entradas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</w:tcBorders>
          </w:tcPr>
          <w:p w:rsidR="002A0F51" w:rsidRPr="002A0F51" w:rsidRDefault="002A0F51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>- referencia producto</w:t>
            </w:r>
          </w:p>
          <w:p w:rsidR="002A0F51" w:rsidRPr="002A0F51" w:rsidRDefault="002A0F51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>- contraseña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  <w:tcBorders>
              <w:right w:val="single" w:sz="4" w:space="0" w:color="auto"/>
            </w:tcBorders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Salidas</w:t>
            </w:r>
          </w:p>
        </w:tc>
        <w:tc>
          <w:tcPr>
            <w:tcW w:w="7796" w:type="dxa"/>
            <w:gridSpan w:val="3"/>
            <w:tcBorders>
              <w:left w:val="single" w:sz="4" w:space="0" w:color="auto"/>
            </w:tcBorders>
          </w:tcPr>
          <w:p w:rsidR="002A0F51" w:rsidRPr="002A0F51" w:rsidRDefault="002A0F51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>El sistema elimina el producto.</w:t>
            </w:r>
          </w:p>
        </w:tc>
      </w:tr>
      <w:tr w:rsidR="002A0F51" w:rsidRPr="002A0F51" w:rsidTr="002A0F51">
        <w:trPr>
          <w:cantSplit/>
        </w:trPr>
        <w:tc>
          <w:tcPr>
            <w:tcW w:w="2694" w:type="dxa"/>
            <w:vMerge w:val="restart"/>
            <w:tcBorders>
              <w:right w:val="single" w:sz="4" w:space="0" w:color="auto"/>
            </w:tcBorders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Curso Básico Eventos</w:t>
            </w:r>
          </w:p>
          <w:p w:rsidR="002A0F51" w:rsidRPr="002A0F51" w:rsidRDefault="002A0F51" w:rsidP="00154948">
            <w:pPr>
              <w:pStyle w:val="Ttulo1"/>
              <w:rPr>
                <w:b w:val="0"/>
                <w:bCs/>
              </w:rPr>
            </w:pPr>
          </w:p>
        </w:tc>
        <w:tc>
          <w:tcPr>
            <w:tcW w:w="3792" w:type="dxa"/>
            <w:gridSpan w:val="2"/>
            <w:tcBorders>
              <w:left w:val="single" w:sz="4" w:space="0" w:color="auto"/>
            </w:tcBorders>
            <w:vAlign w:val="center"/>
          </w:tcPr>
          <w:p w:rsidR="002A0F51" w:rsidRPr="002A0F51" w:rsidRDefault="002A0F51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lastRenderedPageBreak/>
              <w:t>Usuario</w:t>
            </w:r>
          </w:p>
        </w:tc>
        <w:tc>
          <w:tcPr>
            <w:tcW w:w="4004" w:type="dxa"/>
            <w:tcBorders>
              <w:left w:val="single" w:sz="4" w:space="0" w:color="auto"/>
            </w:tcBorders>
            <w:vAlign w:val="center"/>
          </w:tcPr>
          <w:p w:rsidR="002A0F51" w:rsidRPr="002A0F51" w:rsidRDefault="002A0F51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2A0F51" w:rsidRPr="002A0F51" w:rsidTr="002A0F51">
        <w:trPr>
          <w:cantSplit/>
          <w:trHeight w:val="1042"/>
        </w:trPr>
        <w:tc>
          <w:tcPr>
            <w:tcW w:w="2694" w:type="dxa"/>
            <w:vMerge/>
            <w:tcBorders>
              <w:right w:val="single" w:sz="4" w:space="0" w:color="auto"/>
            </w:tcBorders>
          </w:tcPr>
          <w:p w:rsidR="002A0F51" w:rsidRPr="002A0F51" w:rsidRDefault="002A0F51" w:rsidP="00154948">
            <w:pPr>
              <w:pStyle w:val="Ttulo1"/>
            </w:pPr>
          </w:p>
        </w:tc>
        <w:tc>
          <w:tcPr>
            <w:tcW w:w="3792" w:type="dxa"/>
            <w:gridSpan w:val="2"/>
            <w:tcBorders>
              <w:left w:val="single" w:sz="4" w:space="0" w:color="auto"/>
            </w:tcBorders>
          </w:tcPr>
          <w:p w:rsidR="002A0F51" w:rsidRP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Cs/>
                <w:sz w:val="22"/>
                <w:szCs w:val="22"/>
              </w:rPr>
              <w:t>1. ingresa al sistema.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F51" w:rsidRP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Cs/>
                <w:sz w:val="22"/>
                <w:szCs w:val="22"/>
              </w:rPr>
              <w:t>3. Escoge la opción de eliminar producto.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F51" w:rsidRP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Cs/>
                <w:sz w:val="22"/>
                <w:szCs w:val="22"/>
              </w:rPr>
              <w:t>5. Selecciona el producto que desea eliminar.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F51" w:rsidRP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Cs/>
                <w:sz w:val="22"/>
                <w:szCs w:val="22"/>
              </w:rPr>
              <w:t>7. Confirma eliminación.</w:t>
            </w:r>
          </w:p>
          <w:p w:rsidR="002A0F51" w:rsidRP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004" w:type="dxa"/>
            <w:tcBorders>
              <w:left w:val="single" w:sz="4" w:space="0" w:color="auto"/>
            </w:tcBorders>
          </w:tcPr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F51" w:rsidRP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Cs/>
                <w:sz w:val="22"/>
                <w:szCs w:val="22"/>
              </w:rPr>
              <w:t>2. Muestra las opciones disponibles.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F51" w:rsidRP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Cs/>
                <w:sz w:val="22"/>
                <w:szCs w:val="22"/>
              </w:rPr>
              <w:t xml:space="preserve">4. Muestra la lista de productos disponibles. 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F51" w:rsidRP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Cs/>
                <w:sz w:val="22"/>
                <w:szCs w:val="22"/>
              </w:rPr>
              <w:t>6. Muestra un cuadro de confirmación de eliminación.</w:t>
            </w:r>
          </w:p>
          <w:p w:rsid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A0F51" w:rsidRPr="002A0F51" w:rsidRDefault="002A0F51" w:rsidP="0015494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Cs/>
                <w:sz w:val="22"/>
                <w:szCs w:val="22"/>
              </w:rPr>
              <w:t>8. Muestra un mensaje de eliminación de cliente frecuente</w:t>
            </w:r>
          </w:p>
        </w:tc>
      </w:tr>
      <w:tr w:rsidR="002A0F51" w:rsidRPr="002A0F51" w:rsidTr="002A0F51">
        <w:trPr>
          <w:cantSplit/>
          <w:trHeight w:val="255"/>
        </w:trPr>
        <w:tc>
          <w:tcPr>
            <w:tcW w:w="2694" w:type="dxa"/>
            <w:vMerge w:val="restart"/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A0F51">
              <w:rPr>
                <w:rFonts w:ascii="Arial" w:hAnsi="Arial" w:cs="Arial"/>
                <w:b/>
                <w:bCs/>
                <w:sz w:val="22"/>
                <w:szCs w:val="22"/>
              </w:rPr>
              <w:t>Caminos de Excepción</w:t>
            </w:r>
          </w:p>
        </w:tc>
        <w:tc>
          <w:tcPr>
            <w:tcW w:w="3792" w:type="dxa"/>
            <w:gridSpan w:val="2"/>
            <w:vAlign w:val="center"/>
          </w:tcPr>
          <w:p w:rsidR="002A0F51" w:rsidRPr="002A0F51" w:rsidRDefault="002A0F51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4004" w:type="dxa"/>
            <w:vAlign w:val="center"/>
          </w:tcPr>
          <w:p w:rsidR="002A0F51" w:rsidRPr="002A0F51" w:rsidRDefault="002A0F51" w:rsidP="0015494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2A0F51" w:rsidRPr="002A0F51" w:rsidTr="002A0F51">
        <w:trPr>
          <w:cantSplit/>
          <w:trHeight w:val="240"/>
        </w:trPr>
        <w:tc>
          <w:tcPr>
            <w:tcW w:w="2694" w:type="dxa"/>
            <w:vMerge/>
          </w:tcPr>
          <w:p w:rsidR="002A0F51" w:rsidRPr="002A0F51" w:rsidRDefault="002A0F51" w:rsidP="0015494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92" w:type="dxa"/>
            <w:gridSpan w:val="2"/>
          </w:tcPr>
          <w:p w:rsidR="002A0F51" w:rsidRPr="002A0F51" w:rsidRDefault="002A0F51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>1. No confirma la eliminación.</w:t>
            </w:r>
          </w:p>
        </w:tc>
        <w:tc>
          <w:tcPr>
            <w:tcW w:w="4004" w:type="dxa"/>
          </w:tcPr>
          <w:p w:rsidR="002A0F51" w:rsidRDefault="002A0F51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2A0F51" w:rsidRPr="002A0F51" w:rsidRDefault="002A0F51" w:rsidP="0015494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A0F51">
              <w:rPr>
                <w:rFonts w:ascii="Arial" w:hAnsi="Arial" w:cs="Arial"/>
                <w:sz w:val="22"/>
                <w:szCs w:val="22"/>
              </w:rPr>
              <w:t>2. El usuario no es eliminado.</w:t>
            </w:r>
          </w:p>
        </w:tc>
      </w:tr>
      <w:tr w:rsidR="002A0F51" w:rsidRPr="002A0F51" w:rsidTr="002A0F51">
        <w:trPr>
          <w:cantSplit/>
        </w:trPr>
        <w:tc>
          <w:tcPr>
            <w:tcW w:w="2700" w:type="dxa"/>
            <w:gridSpan w:val="2"/>
          </w:tcPr>
          <w:p w:rsidR="002A0F51" w:rsidRPr="002A0F51" w:rsidRDefault="002A0F51" w:rsidP="002A0F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A0F51"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790" w:type="dxa"/>
            <w:gridSpan w:val="2"/>
          </w:tcPr>
          <w:p w:rsidR="002A0F51" w:rsidRPr="002D2DB5" w:rsidRDefault="002A0F51" w:rsidP="002A0F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D2DB5">
              <w:rPr>
                <w:rFonts w:ascii="Arial" w:eastAsia="Arial" w:hAnsi="Arial" w:cs="Arial"/>
                <w:sz w:val="22"/>
                <w:szCs w:val="22"/>
              </w:rPr>
              <w:t>Gestionar usuario</w:t>
            </w:r>
          </w:p>
        </w:tc>
      </w:tr>
      <w:tr w:rsidR="002A0F51" w:rsidRPr="002A0F51" w:rsidTr="002A0F51">
        <w:trPr>
          <w:cantSplit/>
          <w:trHeight w:val="256"/>
        </w:trPr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:rsidR="002A0F51" w:rsidRPr="002A0F51" w:rsidRDefault="002A0F51" w:rsidP="002A0F51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2A0F51"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</w:tcBorders>
          </w:tcPr>
          <w:p w:rsidR="002A0F51" w:rsidRPr="002A0F51" w:rsidRDefault="002A0F51" w:rsidP="002A0F51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se actualizará el inventario de la base de datos de la tienda</w:t>
            </w:r>
          </w:p>
        </w:tc>
      </w:tr>
    </w:tbl>
    <w:p w:rsidR="00733F0A" w:rsidRDefault="00733F0A">
      <w:pPr>
        <w:rPr>
          <w:sz w:val="22"/>
          <w:szCs w:val="22"/>
        </w:rPr>
      </w:pPr>
    </w:p>
    <w:p w:rsidR="00230268" w:rsidRDefault="00230268">
      <w:pPr>
        <w:rPr>
          <w:sz w:val="22"/>
          <w:szCs w:val="22"/>
        </w:rPr>
      </w:pPr>
    </w:p>
    <w:p w:rsidR="00230268" w:rsidRDefault="00230268">
      <w:pPr>
        <w:rPr>
          <w:sz w:val="22"/>
          <w:szCs w:val="22"/>
        </w:rPr>
      </w:pPr>
    </w:p>
    <w:p w:rsidR="00230268" w:rsidRDefault="00230268">
      <w:pPr>
        <w:rPr>
          <w:sz w:val="22"/>
          <w:szCs w:val="22"/>
        </w:rPr>
      </w:pPr>
    </w:p>
    <w:tbl>
      <w:tblPr>
        <w:tblStyle w:val="a4"/>
        <w:tblW w:w="10616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9"/>
        <w:gridCol w:w="4044"/>
        <w:gridCol w:w="3937"/>
        <w:gridCol w:w="16"/>
      </w:tblGrid>
      <w:tr w:rsidR="00733F0A" w:rsidTr="00B175D4"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7997" w:type="dxa"/>
            <w:gridSpan w:val="3"/>
          </w:tcPr>
          <w:p w:rsidR="00733F0A" w:rsidRPr="00CC0194" w:rsidRDefault="00CC019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CU 6</w:t>
            </w:r>
          </w:p>
        </w:tc>
      </w:tr>
      <w:tr w:rsidR="00733F0A" w:rsidTr="00B175D4"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Caso de Uso</w:t>
            </w:r>
          </w:p>
        </w:tc>
        <w:tc>
          <w:tcPr>
            <w:tcW w:w="799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Generar inventario</w:t>
            </w:r>
          </w:p>
        </w:tc>
      </w:tr>
      <w:tr w:rsidR="00733F0A" w:rsidTr="00B175D4"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(es)</w:t>
            </w:r>
          </w:p>
        </w:tc>
        <w:tc>
          <w:tcPr>
            <w:tcW w:w="799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Administradores</w:t>
            </w:r>
          </w:p>
        </w:tc>
      </w:tr>
      <w:tr w:rsidR="00733F0A" w:rsidTr="00B175D4"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Indispensable/Deseable</w:t>
            </w:r>
          </w:p>
        </w:tc>
        <w:tc>
          <w:tcPr>
            <w:tcW w:w="799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733F0A" w:rsidTr="00B175D4"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99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733F0A" w:rsidTr="00B175D4"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Complejidad</w:t>
            </w:r>
          </w:p>
        </w:tc>
        <w:tc>
          <w:tcPr>
            <w:tcW w:w="799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733F0A" w:rsidTr="00B175D4"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Visible/No Visible</w:t>
            </w:r>
          </w:p>
        </w:tc>
        <w:tc>
          <w:tcPr>
            <w:tcW w:w="799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Visible </w:t>
            </w:r>
          </w:p>
        </w:tc>
      </w:tr>
      <w:tr w:rsidR="00733F0A" w:rsidTr="00B175D4"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799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Wilson González </w:t>
            </w:r>
          </w:p>
        </w:tc>
      </w:tr>
      <w:tr w:rsidR="00733F0A" w:rsidTr="00B175D4"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Creación</w:t>
            </w:r>
          </w:p>
        </w:tc>
        <w:tc>
          <w:tcPr>
            <w:tcW w:w="799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de marzo 2019</w:t>
            </w:r>
          </w:p>
        </w:tc>
      </w:tr>
      <w:tr w:rsidR="00733F0A" w:rsidTr="00B175D4"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Revisión</w:t>
            </w:r>
          </w:p>
        </w:tc>
        <w:tc>
          <w:tcPr>
            <w:tcW w:w="799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Jhon Ortiz </w:t>
            </w:r>
          </w:p>
        </w:tc>
      </w:tr>
      <w:tr w:rsidR="00733F0A" w:rsidTr="00B175D4"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Última Fecha Revisión</w:t>
            </w:r>
          </w:p>
        </w:tc>
        <w:tc>
          <w:tcPr>
            <w:tcW w:w="7997" w:type="dxa"/>
            <w:gridSpan w:val="3"/>
            <w:tcBorders>
              <w:left w:val="single" w:sz="4" w:space="0" w:color="000000"/>
            </w:tcBorders>
          </w:tcPr>
          <w:p w:rsidR="00733F0A" w:rsidRDefault="002302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 de marzo de 2020</w:t>
            </w:r>
          </w:p>
        </w:tc>
      </w:tr>
      <w:tr w:rsidR="00733F0A" w:rsidTr="00B175D4"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Resumen</w:t>
            </w:r>
          </w:p>
        </w:tc>
        <w:tc>
          <w:tcPr>
            <w:tcW w:w="799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este módulo se genera la creación del inventario, y a su vez la subdivisión a la cual pertenece cada producto, genera un id para cada producto en el inventario</w:t>
            </w:r>
          </w:p>
        </w:tc>
      </w:tr>
      <w:tr w:rsidR="00733F0A" w:rsidTr="00B175D4"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Entradas</w:t>
            </w:r>
          </w:p>
        </w:tc>
        <w:tc>
          <w:tcPr>
            <w:tcW w:w="799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Nombre de producto, tipo de producto, subtipo de producto, costo, cantidad inicial </w:t>
            </w:r>
          </w:p>
        </w:tc>
      </w:tr>
      <w:tr w:rsidR="00733F0A" w:rsidTr="00B175D4"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Salidas</w:t>
            </w:r>
          </w:p>
        </w:tc>
        <w:tc>
          <w:tcPr>
            <w:tcW w:w="799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Registro guardado en el inventario</w:t>
            </w:r>
          </w:p>
        </w:tc>
      </w:tr>
      <w:tr w:rsidR="00733F0A" w:rsidTr="00B175D4">
        <w:trPr>
          <w:gridAfter w:val="1"/>
          <w:wAfter w:w="16" w:type="dxa"/>
        </w:trPr>
        <w:tc>
          <w:tcPr>
            <w:tcW w:w="2619" w:type="dxa"/>
            <w:vMerge w:val="restart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Básico Eventos</w:t>
            </w:r>
          </w:p>
          <w:p w:rsidR="00733F0A" w:rsidRDefault="00733F0A">
            <w:pPr>
              <w:pStyle w:val="Ttulo1"/>
              <w:rPr>
                <w:b w:val="0"/>
                <w:sz w:val="20"/>
                <w:szCs w:val="20"/>
              </w:rPr>
            </w:pPr>
          </w:p>
        </w:tc>
        <w:tc>
          <w:tcPr>
            <w:tcW w:w="4044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37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 w:rsidTr="00B175D4">
        <w:trPr>
          <w:gridAfter w:val="1"/>
          <w:wAfter w:w="16" w:type="dxa"/>
          <w:trHeight w:val="1040"/>
        </w:trPr>
        <w:tc>
          <w:tcPr>
            <w:tcW w:w="2619" w:type="dxa"/>
            <w:vMerge/>
            <w:tcBorders>
              <w:right w:val="single" w:sz="4" w:space="0" w:color="000000"/>
            </w:tcBorders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044" w:type="dxa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ingresar nombre de usuario   </w:t>
            </w:r>
          </w:p>
          <w:p w:rsidR="00733F0A" w:rsidRDefault="00733F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733F0A" w:rsidRDefault="00733F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3.  se ingresa a la opción grabar inventario       </w:t>
            </w:r>
          </w:p>
          <w:p w:rsidR="00B175D4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</w:t>
            </w:r>
          </w:p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                   5. se ingresa a la opción cargar inventario                        </w:t>
            </w:r>
          </w:p>
        </w:tc>
        <w:tc>
          <w:tcPr>
            <w:tcW w:w="3937" w:type="dxa"/>
            <w:tcBorders>
              <w:left w:val="single" w:sz="4" w:space="0" w:color="000000"/>
            </w:tcBorders>
            <w:vAlign w:val="center"/>
          </w:tcPr>
          <w:p w:rsidR="00B175D4" w:rsidRDefault="00B175D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B175D4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el sistema realiza la comprobación de los datos de usuario y contraseña para ingresar a la plataforma</w:t>
            </w:r>
          </w:p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        </w:t>
            </w:r>
            <w:r w:rsidR="00B175D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4.</w:t>
            </w:r>
            <w:r w:rsidR="00B175D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sistema muestra el módulo de grabar inventario donde se graba el inventario general   </w:t>
            </w:r>
          </w:p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               6. el sistema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cargará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las cifras en listados para cargarlos en el inventario</w:t>
            </w:r>
          </w:p>
        </w:tc>
      </w:tr>
      <w:tr w:rsidR="00733F0A" w:rsidTr="00B175D4">
        <w:trPr>
          <w:gridAfter w:val="1"/>
          <w:wAfter w:w="16" w:type="dxa"/>
          <w:trHeight w:val="240"/>
        </w:trPr>
        <w:tc>
          <w:tcPr>
            <w:tcW w:w="2619" w:type="dxa"/>
            <w:vMerge w:val="restart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Caminos de Excepción</w:t>
            </w:r>
          </w:p>
        </w:tc>
        <w:tc>
          <w:tcPr>
            <w:tcW w:w="4044" w:type="dxa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3937" w:type="dxa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 w:rsidTr="00B175D4">
        <w:trPr>
          <w:gridAfter w:val="1"/>
          <w:wAfter w:w="16" w:type="dxa"/>
          <w:trHeight w:val="240"/>
        </w:trPr>
        <w:tc>
          <w:tcPr>
            <w:tcW w:w="2619" w:type="dxa"/>
            <w:vMerge/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044" w:type="dxa"/>
          </w:tcPr>
          <w:p w:rsidR="00733F0A" w:rsidRPr="00B175D4" w:rsidRDefault="00B175D4" w:rsidP="00B175D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175D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5B4643" w:rsidRPr="00B175D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ingresar a grabar inventario sin haber cargado antes productos</w:t>
            </w:r>
          </w:p>
        </w:tc>
        <w:tc>
          <w:tcPr>
            <w:tcW w:w="3937" w:type="dxa"/>
          </w:tcPr>
          <w:p w:rsidR="00733F0A" w:rsidRDefault="00733F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733F0A" w:rsidRDefault="00B175D4" w:rsidP="00B175D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  <w:r w:rsidR="005B464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 El sistema verifica que no hay productos cargados en el sistema y muestra en pantalla un error "se debe cargar productos antes de grabar el inventario"</w:t>
            </w:r>
          </w:p>
          <w:p w:rsidR="00733F0A" w:rsidRDefault="00733F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3F0A" w:rsidTr="00B175D4">
        <w:trPr>
          <w:trHeight w:val="24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99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producto</w:t>
            </w:r>
          </w:p>
        </w:tc>
      </w:tr>
      <w:tr w:rsidR="00733F0A" w:rsidTr="00B175D4">
        <w:trPr>
          <w:trHeight w:val="24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99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Descargue producto, cargue producto</w:t>
            </w:r>
          </w:p>
        </w:tc>
      </w:tr>
      <w:tr w:rsidR="00733F0A" w:rsidTr="00B175D4">
        <w:trPr>
          <w:trHeight w:val="27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Observaciones </w:t>
            </w:r>
          </w:p>
        </w:tc>
        <w:tc>
          <w:tcPr>
            <w:tcW w:w="799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módulo solo puede ser utilizado por el usuario administrador </w:t>
            </w:r>
          </w:p>
        </w:tc>
      </w:tr>
      <w:tr w:rsidR="00733F0A">
        <w:tc>
          <w:tcPr>
            <w:tcW w:w="10616" w:type="dxa"/>
            <w:gridSpan w:val="4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Borrador de Interfaz Grafica</w:t>
            </w:r>
          </w:p>
        </w:tc>
      </w:tr>
      <w:tr w:rsidR="00733F0A" w:rsidTr="00B175D4">
        <w:trPr>
          <w:trHeight w:val="3543"/>
        </w:trPr>
        <w:tc>
          <w:tcPr>
            <w:tcW w:w="10616" w:type="dxa"/>
            <w:gridSpan w:val="4"/>
            <w:tcBorders>
              <w:bottom w:val="single" w:sz="4" w:space="0" w:color="000000"/>
            </w:tcBorders>
          </w:tcPr>
          <w:p w:rsidR="00733F0A" w:rsidRDefault="005B4643" w:rsidP="00B175D4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  <w:lang w:val="es-MX"/>
              </w:rPr>
              <w:drawing>
                <wp:inline distT="0" distB="0" distL="114300" distR="114300" wp14:anchorId="1AC209CA" wp14:editId="20FE5CA8">
                  <wp:extent cx="4838700" cy="2095500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 rotWithShape="1">
                          <a:blip r:embed="rId10"/>
                          <a:srcRect l="1647" t="10392" r="14690" b="22371"/>
                          <a:stretch/>
                        </pic:blipFill>
                        <pic:spPr bwMode="auto">
                          <a:xfrm>
                            <a:off x="0" y="0"/>
                            <a:ext cx="4838700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F0A" w:rsidRDefault="00733F0A"/>
    <w:p w:rsidR="00733F0A" w:rsidRDefault="00733F0A"/>
    <w:p w:rsidR="00733F0A" w:rsidRDefault="00733F0A"/>
    <w:tbl>
      <w:tblPr>
        <w:tblStyle w:val="a5"/>
        <w:tblW w:w="10508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1"/>
        <w:gridCol w:w="3443"/>
        <w:gridCol w:w="3897"/>
        <w:gridCol w:w="17"/>
      </w:tblGrid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7357" w:type="dxa"/>
            <w:gridSpan w:val="3"/>
          </w:tcPr>
          <w:p w:rsidR="00733F0A" w:rsidRPr="00CC0194" w:rsidRDefault="00CC019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CU 7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Caso de Uso</w:t>
            </w:r>
          </w:p>
        </w:tc>
        <w:tc>
          <w:tcPr>
            <w:tcW w:w="7357" w:type="dxa"/>
            <w:gridSpan w:val="3"/>
          </w:tcPr>
          <w:p w:rsidR="00733F0A" w:rsidRDefault="00CC019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inventario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(es)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Administradores y cajero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Indispensable/Deseable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Complejidad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Visible/No Visible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visible </w:t>
            </w:r>
          </w:p>
        </w:tc>
      </w:tr>
      <w:tr w:rsidR="00733F0A">
        <w:trPr>
          <w:trHeight w:val="220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Jhon Ortiz </w:t>
            </w:r>
          </w:p>
        </w:tc>
      </w:tr>
      <w:tr w:rsidR="00733F0A">
        <w:trPr>
          <w:trHeight w:val="220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Creación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de Abril 2019</w:t>
            </w:r>
          </w:p>
        </w:tc>
      </w:tr>
      <w:tr w:rsidR="00733F0A">
        <w:trPr>
          <w:trHeight w:val="220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Revisión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2302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Wilson </w:t>
            </w:r>
            <w:r w:rsidR="00B175D4">
              <w:rPr>
                <w:rFonts w:ascii="Arial" w:eastAsia="Arial" w:hAnsi="Arial" w:cs="Arial"/>
                <w:sz w:val="22"/>
                <w:szCs w:val="22"/>
              </w:rPr>
              <w:t>González</w:t>
            </w:r>
          </w:p>
        </w:tc>
      </w:tr>
      <w:tr w:rsidR="00733F0A">
        <w:trPr>
          <w:trHeight w:val="220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Ultima Fecha Revisión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2302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 de marzo de 2020</w:t>
            </w:r>
          </w:p>
        </w:tc>
      </w:tr>
      <w:tr w:rsidR="00733F0A">
        <w:trPr>
          <w:trHeight w:val="460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Resumen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módulo permite el descargue de material de inventario, para generar ventas de producto y actualización del inventario </w:t>
            </w:r>
          </w:p>
        </w:tc>
      </w:tr>
      <w:tr w:rsidR="00733F0A">
        <w:trPr>
          <w:trHeight w:val="220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Entradas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Nombre, tipo de producto, subtipo de producto, costo de producto</w:t>
            </w:r>
          </w:p>
        </w:tc>
      </w:tr>
      <w:tr w:rsidR="00733F0A">
        <w:trPr>
          <w:trHeight w:val="220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Salidas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Descargue de información de base de datos de inventario</w:t>
            </w:r>
          </w:p>
        </w:tc>
      </w:tr>
      <w:tr w:rsidR="00733F0A">
        <w:trPr>
          <w:gridAfter w:val="1"/>
          <w:wAfter w:w="17" w:type="dxa"/>
          <w:trHeight w:val="220"/>
        </w:trPr>
        <w:tc>
          <w:tcPr>
            <w:tcW w:w="3151" w:type="dxa"/>
            <w:vMerge w:val="restart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Básico Eventos</w:t>
            </w:r>
          </w:p>
          <w:p w:rsidR="00733F0A" w:rsidRDefault="00733F0A">
            <w:pPr>
              <w:pStyle w:val="Ttulo1"/>
              <w:rPr>
                <w:b w:val="0"/>
                <w:sz w:val="20"/>
                <w:szCs w:val="20"/>
              </w:rPr>
            </w:pPr>
          </w:p>
        </w:tc>
        <w:tc>
          <w:tcPr>
            <w:tcW w:w="3443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Usuario</w:t>
            </w:r>
          </w:p>
        </w:tc>
        <w:tc>
          <w:tcPr>
            <w:tcW w:w="3897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>
        <w:trPr>
          <w:gridAfter w:val="1"/>
          <w:wAfter w:w="17" w:type="dxa"/>
          <w:trHeight w:val="4860"/>
        </w:trPr>
        <w:tc>
          <w:tcPr>
            <w:tcW w:w="3151" w:type="dxa"/>
            <w:vMerge/>
            <w:tcBorders>
              <w:right w:val="single" w:sz="4" w:space="0" w:color="000000"/>
            </w:tcBorders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43" w:type="dxa"/>
            <w:tcBorders>
              <w:left w:val="single" w:sz="4" w:space="0" w:color="000000"/>
            </w:tcBorders>
          </w:tcPr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ingreso a la aplicación </w:t>
            </w: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ingreso como administrador</w:t>
            </w: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CC0194" w:rsidRDefault="00CC0194" w:rsidP="00CC0194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C0194">
              <w:rPr>
                <w:rFonts w:ascii="Arial" w:eastAsia="Arial" w:hAnsi="Arial" w:cs="Arial"/>
                <w:sz w:val="22"/>
                <w:szCs w:val="22"/>
              </w:rPr>
              <w:t>5.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4643" w:rsidRPr="00CC0194">
              <w:rPr>
                <w:rFonts w:ascii="Arial" w:eastAsia="Arial" w:hAnsi="Arial" w:cs="Arial"/>
                <w:sz w:val="22"/>
                <w:szCs w:val="22"/>
              </w:rPr>
              <w:t>ingresa a la opción venta.</w:t>
            </w:r>
          </w:p>
          <w:p w:rsidR="00CC0194" w:rsidRDefault="00CC0194" w:rsidP="00CC0194">
            <w:pPr>
              <w:ind w:left="289" w:hanging="283"/>
              <w:rPr>
                <w:rFonts w:eastAsia="Arial"/>
              </w:rPr>
            </w:pPr>
          </w:p>
          <w:p w:rsidR="00CC0194" w:rsidRPr="00CC0194" w:rsidRDefault="00CC0194" w:rsidP="00CC0194">
            <w:pPr>
              <w:ind w:left="289" w:hanging="283"/>
              <w:rPr>
                <w:rFonts w:eastAsia="Arial"/>
              </w:rPr>
            </w:pPr>
          </w:p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7. se realza la venta de un producto a un cliente final.</w:t>
            </w: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9. ingresa el id del producto y la cantidad de productos de ese tipo.</w:t>
            </w: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89" w:hanging="28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10. una vez ingresado todos los productos a vender da clic en el botón guardar.</w:t>
            </w: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897" w:type="dxa"/>
            <w:tcBorders>
              <w:left w:val="single" w:sz="4" w:space="0" w:color="000000"/>
            </w:tcBorders>
          </w:tcPr>
          <w:p w:rsidR="00733F0A" w:rsidRDefault="005B4643" w:rsidP="00CC019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Muestra la pantalla principal de la      aplicación </w:t>
            </w:r>
          </w:p>
          <w:p w:rsidR="00CC0194" w:rsidRDefault="00CC0194" w:rsidP="00CC019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CC0194" w:rsidP="00CC0194">
            <w:pPr>
              <w:ind w:left="-7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 xml:space="preserve">4. muestra todos los módulos del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 xml:space="preserve">          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>sistema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CC0194" w:rsidRDefault="00CC0194" w:rsidP="00CC0194">
            <w:pPr>
              <w:ind w:left="-7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6. despliega las opciones del módulo.</w:t>
            </w: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5" w:hanging="49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8. muestra la pantalla de ventas.</w:t>
            </w: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</w:p>
          <w:p w:rsidR="00733F0A" w:rsidRDefault="005B4643">
            <w:pPr>
              <w:ind w:left="353" w:hanging="35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11 el sistema mostrara el costo total de la venta 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12.el sistema genera un descargue del material vendido en el inventario 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inventario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cargue producto, 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Observaciones 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Este módulo puede ser utilizado por el usuario administrador y cajero.</w:t>
            </w:r>
          </w:p>
        </w:tc>
      </w:tr>
      <w:tr w:rsidR="00733F0A">
        <w:trPr>
          <w:trHeight w:val="220"/>
        </w:trPr>
        <w:tc>
          <w:tcPr>
            <w:tcW w:w="10508" w:type="dxa"/>
            <w:gridSpan w:val="4"/>
            <w:tcBorders>
              <w:bottom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Borrador de Interfaz Grafica</w:t>
            </w:r>
          </w:p>
        </w:tc>
      </w:tr>
      <w:tr w:rsidR="00733F0A">
        <w:trPr>
          <w:trHeight w:val="1400"/>
        </w:trPr>
        <w:tc>
          <w:tcPr>
            <w:tcW w:w="10508" w:type="dxa"/>
            <w:gridSpan w:val="4"/>
            <w:tcBorders>
              <w:bottom w:val="single" w:sz="4" w:space="0" w:color="000000"/>
            </w:tcBorders>
            <w:vAlign w:val="center"/>
          </w:tcPr>
          <w:p w:rsidR="00733F0A" w:rsidRDefault="0073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733F0A" w:rsidRDefault="00CC0194" w:rsidP="00CC01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sz w:val="22"/>
                <w:szCs w:val="22"/>
                <w:lang w:val="es-MX"/>
              </w:rPr>
              <w:drawing>
                <wp:inline distT="114300" distB="114300" distL="114300" distR="114300" wp14:anchorId="1600FF12" wp14:editId="3F460711">
                  <wp:extent cx="6238875" cy="3705225"/>
                  <wp:effectExtent l="0" t="0" r="9525" b="9525"/>
                  <wp:docPr id="1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3705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C0194" w:rsidRDefault="00CC0194" w:rsidP="00CC0194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33F0A">
        <w:trPr>
          <w:trHeight w:val="220"/>
        </w:trPr>
        <w:tc>
          <w:tcPr>
            <w:tcW w:w="3151" w:type="dxa"/>
            <w:tcBorders>
              <w:top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7357" w:type="dxa"/>
            <w:gridSpan w:val="3"/>
            <w:tcBorders>
              <w:top w:val="single" w:sz="4" w:space="0" w:color="000000"/>
            </w:tcBorders>
          </w:tcPr>
          <w:p w:rsidR="00733F0A" w:rsidRPr="00CC0194" w:rsidRDefault="00CC019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CU 8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Caso de Uso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factura  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(es)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Administradores y cajero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Indispensable/Deseable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Complejidad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Visible/No Visible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visible </w:t>
            </w:r>
          </w:p>
        </w:tc>
      </w:tr>
      <w:tr w:rsidR="00733F0A">
        <w:trPr>
          <w:trHeight w:val="220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Wilson González </w:t>
            </w:r>
          </w:p>
        </w:tc>
      </w:tr>
      <w:tr w:rsidR="00733F0A">
        <w:trPr>
          <w:trHeight w:val="220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Creación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de marzo 2019</w:t>
            </w:r>
          </w:p>
        </w:tc>
      </w:tr>
      <w:tr w:rsidR="00733F0A">
        <w:trPr>
          <w:trHeight w:val="220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Revisión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Jhon Ortiz </w:t>
            </w:r>
          </w:p>
        </w:tc>
      </w:tr>
      <w:tr w:rsidR="00733F0A">
        <w:trPr>
          <w:trHeight w:val="220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Ultima Fecha Revisión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2302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 de marzo de 2020</w:t>
            </w:r>
          </w:p>
        </w:tc>
      </w:tr>
      <w:tr w:rsidR="00733F0A" w:rsidTr="00CC0194">
        <w:trPr>
          <w:trHeight w:val="224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Resumen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módulo permite la creación de la factura de venta </w:t>
            </w:r>
          </w:p>
        </w:tc>
      </w:tr>
      <w:tr w:rsidR="00733F0A">
        <w:trPr>
          <w:trHeight w:val="220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Entradas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Nombre, tipo de producto, subtipo de producto, costo de producto, cantidad de productos</w:t>
            </w:r>
          </w:p>
        </w:tc>
      </w:tr>
      <w:tr w:rsidR="00733F0A">
        <w:trPr>
          <w:trHeight w:val="220"/>
        </w:trPr>
        <w:tc>
          <w:tcPr>
            <w:tcW w:w="3151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Salidas</w:t>
            </w:r>
          </w:p>
        </w:tc>
        <w:tc>
          <w:tcPr>
            <w:tcW w:w="7357" w:type="dxa"/>
            <w:gridSpan w:val="3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Impresión de plantilla con los productos comprados por el cliente </w:t>
            </w:r>
          </w:p>
        </w:tc>
      </w:tr>
      <w:tr w:rsidR="00733F0A">
        <w:trPr>
          <w:gridAfter w:val="1"/>
          <w:wAfter w:w="17" w:type="dxa"/>
          <w:trHeight w:val="220"/>
        </w:trPr>
        <w:tc>
          <w:tcPr>
            <w:tcW w:w="3151" w:type="dxa"/>
            <w:vMerge w:val="restart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Básico Eventos</w:t>
            </w:r>
          </w:p>
          <w:p w:rsidR="00733F0A" w:rsidRDefault="00733F0A">
            <w:pPr>
              <w:pStyle w:val="Ttulo1"/>
              <w:rPr>
                <w:b w:val="0"/>
                <w:sz w:val="20"/>
                <w:szCs w:val="20"/>
              </w:rPr>
            </w:pPr>
          </w:p>
        </w:tc>
        <w:tc>
          <w:tcPr>
            <w:tcW w:w="3443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3897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>
        <w:trPr>
          <w:gridAfter w:val="1"/>
          <w:wAfter w:w="17" w:type="dxa"/>
          <w:trHeight w:val="960"/>
        </w:trPr>
        <w:tc>
          <w:tcPr>
            <w:tcW w:w="3151" w:type="dxa"/>
            <w:vMerge/>
            <w:tcBorders>
              <w:right w:val="single" w:sz="4" w:space="0" w:color="000000"/>
            </w:tcBorders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443" w:type="dxa"/>
            <w:tcBorders>
              <w:left w:val="single" w:sz="4" w:space="0" w:color="000000"/>
            </w:tcBorders>
          </w:tcPr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ingreso a la aplicación </w:t>
            </w: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ingreso como administrador</w:t>
            </w: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CC0194" w:rsidRDefault="00CC0194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CC0194" w:rsidRDefault="00CC0194" w:rsidP="00CC0194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CC0194">
              <w:rPr>
                <w:rFonts w:ascii="Arial" w:eastAsia="Arial" w:hAnsi="Arial" w:cs="Arial"/>
                <w:sz w:val="22"/>
                <w:szCs w:val="22"/>
              </w:rPr>
              <w:t>5.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4643" w:rsidRPr="00CC0194">
              <w:rPr>
                <w:rFonts w:ascii="Arial" w:eastAsia="Arial" w:hAnsi="Arial" w:cs="Arial"/>
                <w:sz w:val="22"/>
                <w:szCs w:val="22"/>
              </w:rPr>
              <w:t>ingresa a la opción venta.</w:t>
            </w:r>
          </w:p>
          <w:p w:rsidR="00CC0194" w:rsidRDefault="00CC0194" w:rsidP="00CC0194">
            <w:pPr>
              <w:ind w:left="289" w:hanging="283"/>
              <w:rPr>
                <w:rFonts w:eastAsia="Arial"/>
              </w:rPr>
            </w:pPr>
          </w:p>
          <w:p w:rsidR="00CC0194" w:rsidRPr="00CC0194" w:rsidRDefault="00CC0194" w:rsidP="00CC0194">
            <w:pPr>
              <w:ind w:left="289" w:hanging="283"/>
              <w:rPr>
                <w:rFonts w:eastAsia="Arial"/>
              </w:rPr>
            </w:pPr>
          </w:p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7. se realza la venta de un producto a cliente final.</w:t>
            </w: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9. ingresa el id del producto y la cantidad de productos de ese tipo.</w:t>
            </w: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89" w:hanging="28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10. una vez ingresado todos los productos a vender da clic en el botón guardar.</w:t>
            </w: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13. impresión factura </w:t>
            </w:r>
          </w:p>
        </w:tc>
        <w:tc>
          <w:tcPr>
            <w:tcW w:w="3897" w:type="dxa"/>
            <w:tcBorders>
              <w:left w:val="single" w:sz="4" w:space="0" w:color="000000"/>
            </w:tcBorders>
          </w:tcPr>
          <w:p w:rsidR="00CC0194" w:rsidRDefault="00CC0194" w:rsidP="00CC019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 w:rsidP="00CC019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Muestra la pantalla principal de la      aplicación</w:t>
            </w:r>
            <w:r w:rsidR="00CC0194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CC0194" w:rsidRDefault="00CC0194" w:rsidP="00CC019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Pr="00CC0194" w:rsidRDefault="00CC0194" w:rsidP="00CC0194">
            <w:pPr>
              <w:ind w:left="211" w:hanging="283"/>
              <w:rPr>
                <w:rFonts w:ascii="Arial" w:eastAsia="Arial" w:hAnsi="Arial" w:cs="Arial"/>
                <w:sz w:val="22"/>
                <w:szCs w:val="22"/>
              </w:rPr>
            </w:pPr>
            <w:r w:rsidRPr="00CC0194">
              <w:rPr>
                <w:rFonts w:ascii="Arial" w:eastAsia="Arial" w:hAnsi="Arial" w:cs="Arial"/>
                <w:sz w:val="22"/>
                <w:szCs w:val="22"/>
              </w:rPr>
              <w:t>4.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B4643" w:rsidRPr="00CC0194">
              <w:rPr>
                <w:rFonts w:ascii="Arial" w:eastAsia="Arial" w:hAnsi="Arial" w:cs="Arial"/>
                <w:sz w:val="22"/>
                <w:szCs w:val="22"/>
              </w:rPr>
              <w:t>muestra todos los módulos del            sistema</w:t>
            </w:r>
            <w:r w:rsidRPr="00CC0194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CC0194" w:rsidRPr="00CC0194" w:rsidRDefault="00CC0194" w:rsidP="00CC0194">
            <w:pPr>
              <w:ind w:left="211" w:hanging="283"/>
              <w:rPr>
                <w:rFonts w:eastAsia="Arial"/>
              </w:rPr>
            </w:pPr>
          </w:p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6. despliega las opciones del módulo.</w:t>
            </w: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5" w:hanging="49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8. muestra la pantalla de ventas.</w:t>
            </w: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</w:p>
          <w:p w:rsidR="00733F0A" w:rsidRDefault="005B4643" w:rsidP="00CC0194">
            <w:pPr>
              <w:ind w:left="353" w:hanging="35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</w:t>
            </w:r>
            <w:r w:rsidR="00CC019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mostrara el costo total de la venta</w:t>
            </w:r>
            <w:r w:rsidR="00CC0194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733F0A" w:rsidRDefault="00733F0A" w:rsidP="00CC0194">
            <w:pPr>
              <w:ind w:left="497" w:hanging="49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 w:rsidP="00CC019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12. el sistema genera un descargue del material vendido en el inventario</w:t>
            </w:r>
            <w:r w:rsidR="00CC0194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CC0194" w:rsidRDefault="00CC0194" w:rsidP="00CC019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 w:rsidP="00CC019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CC0194">
              <w:rPr>
                <w:rFonts w:ascii="Arial" w:eastAsia="Arial" w:hAnsi="Arial" w:cs="Arial"/>
                <w:sz w:val="22"/>
                <w:szCs w:val="22"/>
              </w:rPr>
              <w:t>4.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 sistema realiza el cargue de información ingresada por el usuario y la cargara en una plantilla y envía la información a la impresora 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inventario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cargue producto, </w:t>
            </w:r>
          </w:p>
        </w:tc>
      </w:tr>
      <w:tr w:rsidR="00733F0A">
        <w:trPr>
          <w:trHeight w:val="220"/>
        </w:trPr>
        <w:tc>
          <w:tcPr>
            <w:tcW w:w="3151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Observaciones </w:t>
            </w:r>
          </w:p>
        </w:tc>
        <w:tc>
          <w:tcPr>
            <w:tcW w:w="7357" w:type="dxa"/>
            <w:gridSpan w:val="3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Este módulo puede ser utilizado por el usuario administrador y cajero</w:t>
            </w:r>
          </w:p>
        </w:tc>
      </w:tr>
      <w:tr w:rsidR="00733F0A">
        <w:trPr>
          <w:trHeight w:val="220"/>
        </w:trPr>
        <w:tc>
          <w:tcPr>
            <w:tcW w:w="10508" w:type="dxa"/>
            <w:gridSpan w:val="4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Borrador de Interfaz Grafica</w:t>
            </w:r>
          </w:p>
        </w:tc>
      </w:tr>
      <w:tr w:rsidR="00733F0A">
        <w:trPr>
          <w:trHeight w:val="680"/>
        </w:trPr>
        <w:tc>
          <w:tcPr>
            <w:tcW w:w="10508" w:type="dxa"/>
            <w:gridSpan w:val="4"/>
            <w:tcBorders>
              <w:bottom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MX"/>
              </w:rPr>
              <w:lastRenderedPageBreak/>
              <w:drawing>
                <wp:inline distT="114300" distB="114300" distL="114300" distR="114300" wp14:anchorId="3351143C" wp14:editId="4882180A">
                  <wp:extent cx="6419850" cy="2543175"/>
                  <wp:effectExtent l="0" t="0" r="0" b="9525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2543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C0194" w:rsidRDefault="00CC019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733F0A" w:rsidRDefault="00733F0A">
      <w:pPr>
        <w:rPr>
          <w:sz w:val="22"/>
          <w:szCs w:val="22"/>
        </w:rPr>
      </w:pPr>
    </w:p>
    <w:p w:rsidR="00733F0A" w:rsidRDefault="00733F0A">
      <w:pPr>
        <w:rPr>
          <w:sz w:val="22"/>
          <w:szCs w:val="22"/>
        </w:rPr>
      </w:pPr>
    </w:p>
    <w:p w:rsidR="00733F0A" w:rsidRDefault="00733F0A">
      <w:pPr>
        <w:rPr>
          <w:sz w:val="22"/>
          <w:szCs w:val="22"/>
        </w:rPr>
      </w:pPr>
    </w:p>
    <w:p w:rsidR="00733F0A" w:rsidRDefault="00733F0A">
      <w:pPr>
        <w:rPr>
          <w:sz w:val="22"/>
          <w:szCs w:val="22"/>
        </w:rPr>
      </w:pPr>
    </w:p>
    <w:tbl>
      <w:tblPr>
        <w:tblStyle w:val="a6"/>
        <w:tblW w:w="10399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9"/>
        <w:gridCol w:w="3965"/>
        <w:gridCol w:w="3815"/>
      </w:tblGrid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7780" w:type="dxa"/>
            <w:gridSpan w:val="2"/>
          </w:tcPr>
          <w:p w:rsidR="00733F0A" w:rsidRPr="00CC0194" w:rsidRDefault="00CC019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CU 9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Caso de Uso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Cargar productos 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(es)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Administradores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Indispensable/Deseable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Complejidad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Media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Visible/No Visible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visible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Wilson González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Creación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de marzo 2019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Revisión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Jhon Ortiz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Ultima Fecha Revisión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2302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 de marzo de 2020</w:t>
            </w:r>
          </w:p>
        </w:tc>
      </w:tr>
      <w:tr w:rsidR="00733F0A" w:rsidTr="00CC0194">
        <w:trPr>
          <w:trHeight w:val="34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Resumen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módulo permite el cargue de material de inventario, para generar compras de producto y actualización del inventario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Entradas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Nombre, tipo de producto, subtipo de producto, costo de producto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Salidas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cargue de información de base de datos de inventario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vMerge w:val="restart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Básico Eventos</w:t>
            </w:r>
          </w:p>
          <w:p w:rsidR="00733F0A" w:rsidRDefault="00733F0A">
            <w:pPr>
              <w:pStyle w:val="Ttulo1"/>
              <w:rPr>
                <w:b w:val="0"/>
                <w:sz w:val="20"/>
                <w:szCs w:val="20"/>
              </w:rPr>
            </w:pPr>
          </w:p>
        </w:tc>
        <w:tc>
          <w:tcPr>
            <w:tcW w:w="3965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3815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 w:rsidTr="00CC0194">
        <w:trPr>
          <w:trHeight w:val="720"/>
        </w:trPr>
        <w:tc>
          <w:tcPr>
            <w:tcW w:w="2619" w:type="dxa"/>
            <w:vMerge/>
            <w:tcBorders>
              <w:right w:val="single" w:sz="4" w:space="0" w:color="000000"/>
            </w:tcBorders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65" w:type="dxa"/>
            <w:tcBorders>
              <w:left w:val="single" w:sz="4" w:space="0" w:color="000000"/>
            </w:tcBorders>
          </w:tcPr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ingreso a la aplicación </w:t>
            </w: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ingreso como administrador</w:t>
            </w: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CC0194" w:rsidRDefault="00CC0194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ingresa a la opción compras.</w:t>
            </w:r>
          </w:p>
          <w:p w:rsidR="00CC0194" w:rsidRDefault="00CC0194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7. se realza la compra de un producto al proveedor.</w:t>
            </w: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 w:rsidP="00CC0194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9. ingresa el id del producto y la cantidad de productos de ese tipo.</w:t>
            </w:r>
          </w:p>
          <w:p w:rsidR="00733F0A" w:rsidRDefault="005B4643">
            <w:pPr>
              <w:ind w:left="289" w:hanging="28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10. una vez ingresado todos los productos a cargar da clic en el botón guardar.</w:t>
            </w: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815" w:type="dxa"/>
            <w:tcBorders>
              <w:left w:val="single" w:sz="4" w:space="0" w:color="000000"/>
            </w:tcBorders>
          </w:tcPr>
          <w:p w:rsidR="00CC0194" w:rsidRDefault="00CC0194">
            <w:pPr>
              <w:ind w:left="211" w:hanging="21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11" w:hanging="21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Muestra la pantalla principal de la      aplicación </w:t>
            </w:r>
          </w:p>
          <w:p w:rsidR="00CC0194" w:rsidRDefault="00CC0194">
            <w:pPr>
              <w:ind w:left="21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11" w:hanging="2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muestra todos los módulos del            sistema</w:t>
            </w:r>
          </w:p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6. despliega las opciones del módulo.</w:t>
            </w: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5" w:hanging="49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8. muestra la pantalla de ventas.</w:t>
            </w: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</w:p>
          <w:p w:rsidR="00733F0A" w:rsidRDefault="005B4643">
            <w:pPr>
              <w:ind w:left="353" w:hanging="35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 el sistema mostrara el costo total de la compra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12.el sistema genera un cargue del material comprado en el inventario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vMerge w:val="restart"/>
            <w:shd w:val="clear" w:color="auto" w:fill="auto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Caminos alternativos</w:t>
            </w:r>
          </w:p>
        </w:tc>
        <w:tc>
          <w:tcPr>
            <w:tcW w:w="3965" w:type="dxa"/>
            <w:shd w:val="clear" w:color="auto" w:fill="auto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3815" w:type="dxa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 w:rsidTr="00CC0194">
        <w:trPr>
          <w:trHeight w:val="340"/>
        </w:trPr>
        <w:tc>
          <w:tcPr>
            <w:tcW w:w="2619" w:type="dxa"/>
            <w:vMerge/>
            <w:shd w:val="clear" w:color="auto" w:fill="auto"/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65" w:type="dxa"/>
            <w:tcBorders>
              <w:bottom w:val="single" w:sz="4" w:space="0" w:color="000000"/>
            </w:tcBorders>
            <w:shd w:val="clear" w:color="auto" w:fill="auto"/>
          </w:tcPr>
          <w:p w:rsidR="00733F0A" w:rsidRDefault="00CC019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 xml:space="preserve"> no se encuentra el material a cargar </w:t>
            </w:r>
          </w:p>
          <w:p w:rsidR="00CC0194" w:rsidRDefault="00CC019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CC019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r w:rsidR="005B4643">
              <w:rPr>
                <w:rFonts w:ascii="Arial" w:eastAsia="Arial" w:hAnsi="Arial" w:cs="Arial"/>
                <w:sz w:val="22"/>
                <w:szCs w:val="22"/>
              </w:rPr>
              <w:t xml:space="preserve">se dirige a gestionar producto  </w:t>
            </w:r>
          </w:p>
        </w:tc>
        <w:tc>
          <w:tcPr>
            <w:tcW w:w="3815" w:type="dxa"/>
            <w:tcBorders>
              <w:bottom w:val="single" w:sz="4" w:space="0" w:color="000000"/>
            </w:tcBorders>
          </w:tcPr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inventario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Generar cuenta de cobro,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Observaciones 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módulo solo puede ser utilizado por el usuario administrador </w:t>
            </w:r>
          </w:p>
        </w:tc>
      </w:tr>
    </w:tbl>
    <w:p w:rsidR="00CC0194" w:rsidRDefault="00CC0194"/>
    <w:p w:rsidR="00CC0194" w:rsidRDefault="00CC0194"/>
    <w:tbl>
      <w:tblPr>
        <w:tblStyle w:val="a6"/>
        <w:tblW w:w="10399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9"/>
        <w:gridCol w:w="3965"/>
        <w:gridCol w:w="3815"/>
      </w:tblGrid>
      <w:tr w:rsidR="00733F0A" w:rsidTr="00CC0194">
        <w:trPr>
          <w:trHeight w:val="160"/>
        </w:trPr>
        <w:tc>
          <w:tcPr>
            <w:tcW w:w="2619" w:type="dxa"/>
            <w:tcBorders>
              <w:top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Identificador</w:t>
            </w:r>
          </w:p>
        </w:tc>
        <w:tc>
          <w:tcPr>
            <w:tcW w:w="7780" w:type="dxa"/>
            <w:gridSpan w:val="2"/>
            <w:tcBorders>
              <w:top w:val="single" w:sz="4" w:space="0" w:color="000000"/>
            </w:tcBorders>
          </w:tcPr>
          <w:p w:rsidR="00733F0A" w:rsidRPr="00CC0194" w:rsidRDefault="00CC0194">
            <w:pPr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CU 10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Caso de Uso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Generar cuenta de cobro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 (es)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Administradores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Indispensable/Deseable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Indispensable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Alta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Complejidad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baja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Visible/No Visible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 visible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Wilson González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Creación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 de marzo 2019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Revisión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Jhon Ortiz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Ultima Fecha Revisión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23026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 de marzo de 2020</w:t>
            </w:r>
          </w:p>
        </w:tc>
      </w:tr>
      <w:tr w:rsidR="00733F0A" w:rsidTr="00CC0194">
        <w:trPr>
          <w:trHeight w:val="34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Resumen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módulo permite la creación de la cuenta de cobro para ser comparada con la que no trae el proveedor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Entradas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Nombre, tipo de producto, subtipo de producto, costo de producto, cantidad de productos, numero cuenta de cobro de proveedor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Salidas</w:t>
            </w:r>
          </w:p>
        </w:tc>
        <w:tc>
          <w:tcPr>
            <w:tcW w:w="7780" w:type="dxa"/>
            <w:gridSpan w:val="2"/>
            <w:tcBorders>
              <w:lef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Impresión de plantilla con los productos comprados por el cliente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  <w:vMerge w:val="restart"/>
            <w:tcBorders>
              <w:right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Básico Eventos</w:t>
            </w:r>
          </w:p>
          <w:p w:rsidR="00733F0A" w:rsidRDefault="00733F0A">
            <w:pPr>
              <w:pStyle w:val="Ttulo1"/>
              <w:rPr>
                <w:b w:val="0"/>
                <w:sz w:val="20"/>
                <w:szCs w:val="20"/>
              </w:rPr>
            </w:pPr>
          </w:p>
        </w:tc>
        <w:tc>
          <w:tcPr>
            <w:tcW w:w="3965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Usuario</w:t>
            </w:r>
          </w:p>
        </w:tc>
        <w:tc>
          <w:tcPr>
            <w:tcW w:w="3815" w:type="dxa"/>
            <w:tcBorders>
              <w:left w:val="single" w:sz="4" w:space="0" w:color="000000"/>
            </w:tcBorders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Sistema</w:t>
            </w:r>
          </w:p>
        </w:tc>
      </w:tr>
      <w:tr w:rsidR="00733F0A" w:rsidTr="00CC0194">
        <w:trPr>
          <w:trHeight w:val="720"/>
        </w:trPr>
        <w:tc>
          <w:tcPr>
            <w:tcW w:w="2619" w:type="dxa"/>
            <w:vMerge/>
            <w:tcBorders>
              <w:right w:val="single" w:sz="4" w:space="0" w:color="000000"/>
            </w:tcBorders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965" w:type="dxa"/>
            <w:tcBorders>
              <w:left w:val="single" w:sz="4" w:space="0" w:color="000000"/>
            </w:tcBorders>
          </w:tcPr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ingreso a la aplicación </w:t>
            </w: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ingreso como administrador</w:t>
            </w: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ingresa a la opción compras.</w:t>
            </w:r>
          </w:p>
          <w:p w:rsidR="00733F0A" w:rsidRDefault="005B4643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7. se realza la compra de un producto al proveedor.</w:t>
            </w:r>
          </w:p>
          <w:p w:rsidR="00733F0A" w:rsidRDefault="005B4643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9. ingresa el id del producto y la cantidad de productos de ese tipo.</w:t>
            </w:r>
          </w:p>
          <w:p w:rsidR="00733F0A" w:rsidRDefault="005B4643">
            <w:pPr>
              <w:ind w:left="289" w:hanging="28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10. una vez ingresado todos los productos a cargar da clic en el botón guardar.</w:t>
            </w:r>
          </w:p>
          <w:p w:rsidR="00733F0A" w:rsidRDefault="00733F0A">
            <w:pPr>
              <w:ind w:left="291" w:hanging="283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ind w:left="289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13 impresión cuenta de cobro </w:t>
            </w:r>
          </w:p>
        </w:tc>
        <w:tc>
          <w:tcPr>
            <w:tcW w:w="3815" w:type="dxa"/>
            <w:tcBorders>
              <w:left w:val="single" w:sz="4" w:space="0" w:color="000000"/>
            </w:tcBorders>
          </w:tcPr>
          <w:p w:rsidR="00733F0A" w:rsidRDefault="005B4643">
            <w:pPr>
              <w:ind w:left="211" w:hanging="21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2. Muestra la pantalla principal de la      aplicación </w:t>
            </w:r>
          </w:p>
          <w:p w:rsidR="00733F0A" w:rsidRDefault="005B4643">
            <w:pPr>
              <w:ind w:left="211" w:hanging="28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muestra todos los módulos del            sistema</w:t>
            </w:r>
          </w:p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6. despliega las opciones del módulo.</w:t>
            </w: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5" w:hanging="49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8. muestra la pantalla de ventas.</w:t>
            </w: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733F0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</w:p>
          <w:p w:rsidR="00733F0A" w:rsidRDefault="005B4643">
            <w:pPr>
              <w:ind w:left="353" w:hanging="353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11 el sistema mostrara el costo total de la compra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12. el sistema genera un cargue del material comprado en el inventario </w:t>
            </w:r>
          </w:p>
          <w:p w:rsidR="00733F0A" w:rsidRDefault="00733F0A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</w:p>
          <w:p w:rsidR="00733F0A" w:rsidRDefault="005B4643">
            <w:pPr>
              <w:ind w:left="497" w:hanging="49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14. el sistema realiza el cague de información ingresada por el usuario y la cargara en una plantilla y envía la información a la impresora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inventario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Postcondiciones 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cargue producto, </w:t>
            </w:r>
          </w:p>
        </w:tc>
      </w:tr>
      <w:tr w:rsidR="00733F0A" w:rsidTr="00CC0194">
        <w:trPr>
          <w:trHeight w:val="160"/>
        </w:trPr>
        <w:tc>
          <w:tcPr>
            <w:tcW w:w="2619" w:type="dxa"/>
          </w:tcPr>
          <w:p w:rsidR="00733F0A" w:rsidRDefault="005B4643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Observaciones </w:t>
            </w:r>
          </w:p>
        </w:tc>
        <w:tc>
          <w:tcPr>
            <w:tcW w:w="7780" w:type="dxa"/>
            <w:gridSpan w:val="2"/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Este módulo solo puede ser utilizado por el usuario administrador </w:t>
            </w:r>
          </w:p>
        </w:tc>
      </w:tr>
      <w:tr w:rsidR="00733F0A">
        <w:trPr>
          <w:trHeight w:val="160"/>
        </w:trPr>
        <w:tc>
          <w:tcPr>
            <w:tcW w:w="10399" w:type="dxa"/>
            <w:gridSpan w:val="3"/>
            <w:vAlign w:val="center"/>
          </w:tcPr>
          <w:p w:rsidR="00733F0A" w:rsidRDefault="005B464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Borrador de Interfaz Grafica</w:t>
            </w:r>
          </w:p>
        </w:tc>
      </w:tr>
      <w:tr w:rsidR="00733F0A">
        <w:trPr>
          <w:trHeight w:val="420"/>
        </w:trPr>
        <w:tc>
          <w:tcPr>
            <w:tcW w:w="10399" w:type="dxa"/>
            <w:gridSpan w:val="3"/>
            <w:tcBorders>
              <w:bottom w:val="single" w:sz="4" w:space="0" w:color="000000"/>
            </w:tcBorders>
          </w:tcPr>
          <w:p w:rsidR="00733F0A" w:rsidRDefault="005B464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MX"/>
              </w:rPr>
              <w:drawing>
                <wp:inline distT="114300" distB="114300" distL="114300" distR="114300" wp14:anchorId="41E11418" wp14:editId="72CCBC1A">
                  <wp:extent cx="6343650" cy="2352675"/>
                  <wp:effectExtent l="0" t="0" r="0" b="9525"/>
                  <wp:docPr id="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352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C0194" w:rsidRDefault="00CC019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733F0A" w:rsidRDefault="00733F0A"/>
    <w:p w:rsidR="00230268" w:rsidRDefault="00230268"/>
    <w:p w:rsidR="00230268" w:rsidRDefault="00230268"/>
    <w:tbl>
      <w:tblPr>
        <w:tblStyle w:val="a8"/>
        <w:tblW w:w="10348" w:type="dxa"/>
        <w:tblInd w:w="-577" w:type="dxa"/>
        <w:tblLayout w:type="fixed"/>
        <w:tblLook w:val="0400" w:firstRow="0" w:lastRow="0" w:firstColumn="0" w:lastColumn="0" w:noHBand="0" w:noVBand="1"/>
      </w:tblPr>
      <w:tblGrid>
        <w:gridCol w:w="2909"/>
        <w:gridCol w:w="3754"/>
        <w:gridCol w:w="3685"/>
      </w:tblGrid>
      <w:tr w:rsidR="00733F0A" w:rsidTr="0047426C">
        <w:trPr>
          <w:trHeight w:val="260"/>
        </w:trPr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Identificador </w:t>
            </w:r>
          </w:p>
        </w:tc>
        <w:tc>
          <w:tcPr>
            <w:tcW w:w="7439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3F0A" w:rsidRPr="00CC0194" w:rsidRDefault="00CC0194">
            <w:pP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CU 11</w:t>
            </w:r>
          </w:p>
        </w:tc>
      </w:tr>
      <w:tr w:rsidR="00733F0A" w:rsidTr="0047426C">
        <w:trPr>
          <w:trHeight w:val="28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caso de uso</w:t>
            </w:r>
          </w:p>
        </w:tc>
        <w:tc>
          <w:tcPr>
            <w:tcW w:w="74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Generar apertura de caja</w:t>
            </w:r>
          </w:p>
        </w:tc>
      </w:tr>
      <w:tr w:rsidR="00733F0A" w:rsidTr="0047426C">
        <w:trPr>
          <w:trHeight w:val="28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 involucrados</w:t>
            </w:r>
          </w:p>
        </w:tc>
        <w:tc>
          <w:tcPr>
            <w:tcW w:w="74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Administrador</w:t>
            </w:r>
          </w:p>
        </w:tc>
      </w:tr>
      <w:tr w:rsidR="00733F0A" w:rsidTr="0047426C">
        <w:trPr>
          <w:trHeight w:val="28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Indispensable/deseable</w:t>
            </w:r>
          </w:p>
        </w:tc>
        <w:tc>
          <w:tcPr>
            <w:tcW w:w="74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Indispensable</w:t>
            </w:r>
          </w:p>
        </w:tc>
      </w:tr>
      <w:tr w:rsidR="00733F0A" w:rsidTr="0047426C">
        <w:trPr>
          <w:trHeight w:val="28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74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Alta</w:t>
            </w:r>
          </w:p>
        </w:tc>
      </w:tr>
      <w:tr w:rsidR="00733F0A" w:rsidTr="0047426C">
        <w:trPr>
          <w:trHeight w:val="28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Complejidad</w:t>
            </w:r>
          </w:p>
        </w:tc>
        <w:tc>
          <w:tcPr>
            <w:tcW w:w="74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Alta </w:t>
            </w:r>
          </w:p>
        </w:tc>
      </w:tr>
      <w:tr w:rsidR="00733F0A" w:rsidTr="0047426C">
        <w:trPr>
          <w:trHeight w:val="28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Visible/no visible</w:t>
            </w:r>
          </w:p>
        </w:tc>
        <w:tc>
          <w:tcPr>
            <w:tcW w:w="74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Visible</w:t>
            </w:r>
          </w:p>
        </w:tc>
      </w:tr>
      <w:tr w:rsidR="00733F0A" w:rsidTr="0047426C">
        <w:trPr>
          <w:trHeight w:val="28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74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Wilson González</w:t>
            </w:r>
          </w:p>
        </w:tc>
      </w:tr>
      <w:tr w:rsidR="00733F0A" w:rsidTr="0047426C">
        <w:trPr>
          <w:trHeight w:val="28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Fecha creación </w:t>
            </w:r>
          </w:p>
        </w:tc>
        <w:tc>
          <w:tcPr>
            <w:tcW w:w="7439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de marzo 2019</w:t>
            </w:r>
          </w:p>
        </w:tc>
      </w:tr>
      <w:tr w:rsidR="00733F0A" w:rsidTr="0047426C">
        <w:trPr>
          <w:trHeight w:val="28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Revisión </w:t>
            </w:r>
          </w:p>
        </w:tc>
        <w:tc>
          <w:tcPr>
            <w:tcW w:w="7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Jhon Ortiz </w:t>
            </w:r>
          </w:p>
        </w:tc>
      </w:tr>
      <w:tr w:rsidR="00733F0A" w:rsidTr="0047426C">
        <w:trPr>
          <w:trHeight w:val="28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Fecha revisión </w:t>
            </w:r>
          </w:p>
        </w:tc>
        <w:tc>
          <w:tcPr>
            <w:tcW w:w="7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F0A" w:rsidRDefault="0023026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 de marzo de 2020</w:t>
            </w:r>
          </w:p>
        </w:tc>
      </w:tr>
      <w:tr w:rsidR="00733F0A" w:rsidTr="0047426C">
        <w:trPr>
          <w:trHeight w:val="54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F0A" w:rsidRDefault="005B464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RESUMEN </w:t>
            </w:r>
          </w:p>
        </w:tc>
        <w:tc>
          <w:tcPr>
            <w:tcW w:w="7439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en este módulo se genera la apertura de caja, donde se debe registrar en el sistema la cantidad de billetes y denominaciones de los mismos </w:t>
            </w:r>
          </w:p>
        </w:tc>
      </w:tr>
      <w:tr w:rsidR="00733F0A" w:rsidTr="0047426C">
        <w:trPr>
          <w:trHeight w:val="280"/>
        </w:trPr>
        <w:tc>
          <w:tcPr>
            <w:tcW w:w="2909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F0A" w:rsidRDefault="005B464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CURSO BASICO DE EVENTOS </w:t>
            </w:r>
          </w:p>
        </w:tc>
        <w:tc>
          <w:tcPr>
            <w:tcW w:w="3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Usuario</w:t>
            </w:r>
          </w:p>
        </w:tc>
        <w:tc>
          <w:tcPr>
            <w:tcW w:w="3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3F0A" w:rsidRDefault="005B4643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Sistema</w:t>
            </w:r>
          </w:p>
        </w:tc>
      </w:tr>
      <w:tr w:rsidR="00733F0A" w:rsidTr="0047426C">
        <w:trPr>
          <w:trHeight w:val="2520"/>
        </w:trPr>
        <w:tc>
          <w:tcPr>
            <w:tcW w:w="2909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F0A" w:rsidRDefault="00733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F0A" w:rsidRPr="0047426C" w:rsidRDefault="005B4643" w:rsidP="0047426C">
            <w:pPr>
              <w:pStyle w:val="Prrafodelista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7426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ingresar nombre de usuario  </w:t>
            </w:r>
          </w:p>
          <w:p w:rsidR="00733F0A" w:rsidRDefault="00733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se ingresa a la opción generar apertura de caja </w:t>
            </w:r>
          </w:p>
        </w:tc>
        <w:tc>
          <w:tcPr>
            <w:tcW w:w="3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33F0A" w:rsidRDefault="005B4643" w:rsidP="0047426C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el sistema realiza la comprobación de los datos de usuario y contraseña para ingresar a la plataforma.</w:t>
            </w:r>
          </w:p>
          <w:p w:rsidR="00733F0A" w:rsidRDefault="00733F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733F0A" w:rsidRDefault="005B4643" w:rsidP="0047426C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el sistema verifica que se encuentren cifras cargadas en el módulo de cargue inicial de caja menor, y realiza el cargue de la caja menor para iniciar </w:t>
            </w:r>
          </w:p>
        </w:tc>
      </w:tr>
      <w:tr w:rsidR="00733F0A" w:rsidTr="0047426C">
        <w:trPr>
          <w:trHeight w:val="514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F0A" w:rsidRDefault="005B464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CAMINOS ALTERNATIVOS </w:t>
            </w:r>
          </w:p>
        </w:tc>
        <w:tc>
          <w:tcPr>
            <w:tcW w:w="3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ingresar nombre de usuario</w:t>
            </w:r>
          </w:p>
          <w:p w:rsidR="00733F0A" w:rsidRDefault="00733F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3. se ingresa a la opción generar apertura de caja                                                                      </w:t>
            </w:r>
          </w:p>
          <w:p w:rsidR="00733F0A" w:rsidRDefault="00733F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47426C" w:rsidRDefault="0047426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47426C" w:rsidRDefault="0047426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5. se realiza el cargue inicial de caja menor                                                                                           </w:t>
            </w:r>
          </w:p>
          <w:p w:rsidR="00733F0A" w:rsidRDefault="00733F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47426C" w:rsidRDefault="0047426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47426C" w:rsidRDefault="0047426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47426C" w:rsidRDefault="0047426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47426C" w:rsidRDefault="0047426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7. se ingresa a la opción generar apertura de caja </w:t>
            </w:r>
          </w:p>
        </w:tc>
        <w:tc>
          <w:tcPr>
            <w:tcW w:w="3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47426C" w:rsidRDefault="0047426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2. el sistema realizara la comprobación de los datos de usuario y contraseña para e ingreso a la plataforma                                     </w:t>
            </w:r>
          </w:p>
          <w:p w:rsidR="00733F0A" w:rsidRDefault="00733F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4.  el sistema verifica si están cargadas las cantidades iniciales para la caja menor, de no estar cargadas el sistema redireccionara </w:t>
            </w:r>
            <w:r w:rsidR="0023026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usuario a cargar cantidades                                                              </w:t>
            </w:r>
          </w:p>
          <w:p w:rsidR="00733F0A" w:rsidRDefault="00733F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6. se realiza el ingreso de los valores iniciales en el módulo de cargue inicial.       </w:t>
            </w:r>
          </w:p>
          <w:p w:rsidR="00733F0A" w:rsidRDefault="00733F0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8. el sistema muestra en pantalla la cantidad de dinero que se debe tener en la caja menor el día de iniciar.</w:t>
            </w:r>
          </w:p>
        </w:tc>
      </w:tr>
      <w:tr w:rsidR="00733F0A" w:rsidTr="0047426C">
        <w:trPr>
          <w:trHeight w:val="1980"/>
        </w:trPr>
        <w:tc>
          <w:tcPr>
            <w:tcW w:w="29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F0A" w:rsidRDefault="005B464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CAMINOS EXCEPCION </w:t>
            </w:r>
          </w:p>
        </w:tc>
        <w:tc>
          <w:tcPr>
            <w:tcW w:w="3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1b. omitir el nombre de usuario                       3b. Ingresar a la opción generar apertura de caja </w:t>
            </w:r>
          </w:p>
        </w:tc>
        <w:tc>
          <w:tcPr>
            <w:tcW w:w="3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2b. El sistema mostrara un MSN de error que indica que el nombre de usuario y contraseña están mal escritos                            4b. Mostrará el sistema un mensaje de error por no tener cifras iniciales cargadas </w:t>
            </w:r>
          </w:p>
        </w:tc>
      </w:tr>
      <w:tr w:rsidR="00733F0A" w:rsidTr="0047426C">
        <w:trPr>
          <w:trHeight w:val="28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F0A" w:rsidRDefault="005B464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PRE-CONDICIONES</w:t>
            </w:r>
          </w:p>
        </w:tc>
        <w:tc>
          <w:tcPr>
            <w:tcW w:w="74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se debe haber inicializado la caja menor </w:t>
            </w:r>
          </w:p>
        </w:tc>
      </w:tr>
      <w:tr w:rsidR="00733F0A" w:rsidTr="0047426C">
        <w:trPr>
          <w:trHeight w:val="580"/>
        </w:trPr>
        <w:tc>
          <w:tcPr>
            <w:tcW w:w="290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F0A" w:rsidRDefault="005B464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POST-CONDICIONES</w:t>
            </w:r>
          </w:p>
        </w:tc>
        <w:tc>
          <w:tcPr>
            <w:tcW w:w="74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33F0A" w:rsidRDefault="005B464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se debe realizar interacciones con el inventario para el cargue y descargue de productos  </w:t>
            </w:r>
          </w:p>
        </w:tc>
      </w:tr>
      <w:tr w:rsidR="00733F0A" w:rsidTr="0047426C">
        <w:trPr>
          <w:trHeight w:val="240"/>
        </w:trPr>
        <w:tc>
          <w:tcPr>
            <w:tcW w:w="10348" w:type="dxa"/>
            <w:gridSpan w:val="3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33F0A" w:rsidRDefault="005B4643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BORRADOR DE INTERFAZ GRAFICA</w:t>
            </w:r>
          </w:p>
        </w:tc>
      </w:tr>
      <w:tr w:rsidR="00733F0A" w:rsidTr="0047426C">
        <w:trPr>
          <w:trHeight w:val="2480"/>
        </w:trPr>
        <w:tc>
          <w:tcPr>
            <w:tcW w:w="10348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3F0A" w:rsidRDefault="005B4643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noProof/>
                <w:sz w:val="22"/>
                <w:szCs w:val="22"/>
                <w:lang w:val="es-MX"/>
              </w:rPr>
              <w:lastRenderedPageBreak/>
              <w:drawing>
                <wp:inline distT="114300" distB="114300" distL="114300" distR="114300" wp14:anchorId="3359140D" wp14:editId="7B63120F">
                  <wp:extent cx="5610225" cy="28670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2867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7426C" w:rsidRDefault="0047426C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:rsidR="00733F0A" w:rsidRDefault="00733F0A"/>
    <w:p w:rsidR="00733F0A" w:rsidRDefault="00733F0A"/>
    <w:p w:rsidR="00733F0A" w:rsidRDefault="00733F0A"/>
    <w:p w:rsidR="00733F0A" w:rsidRDefault="00733F0A"/>
    <w:p w:rsidR="0047426C" w:rsidRDefault="0047426C"/>
    <w:p w:rsidR="0047426C" w:rsidRDefault="0047426C"/>
    <w:p w:rsidR="0047426C" w:rsidRDefault="0047426C"/>
    <w:p w:rsidR="0047426C" w:rsidRDefault="0047426C"/>
    <w:p w:rsidR="0047426C" w:rsidRDefault="0047426C"/>
    <w:p w:rsidR="0047426C" w:rsidRDefault="0047426C"/>
    <w:p w:rsidR="0047426C" w:rsidRDefault="0047426C"/>
    <w:p w:rsidR="0047426C" w:rsidRDefault="0047426C"/>
    <w:p w:rsidR="0047426C" w:rsidRDefault="0047426C"/>
    <w:p w:rsidR="0047426C" w:rsidRDefault="0047426C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5B4643">
      <w:pPr>
        <w:pStyle w:val="Ttulo1"/>
        <w:jc w:val="center"/>
        <w:rPr>
          <w:sz w:val="24"/>
          <w:szCs w:val="24"/>
        </w:rPr>
      </w:pPr>
      <w:bookmarkStart w:id="52" w:name="_Toc34916643"/>
      <w:r>
        <w:rPr>
          <w:sz w:val="24"/>
          <w:szCs w:val="24"/>
        </w:rPr>
        <w:lastRenderedPageBreak/>
        <w:t>DIAGRAMA DE CLASES PROPUESTO</w:t>
      </w:r>
      <w:bookmarkEnd w:id="52"/>
    </w:p>
    <w:p w:rsidR="00733F0A" w:rsidRDefault="00733F0A"/>
    <w:p w:rsidR="00733F0A" w:rsidRDefault="00733F0A"/>
    <w:p w:rsidR="00733F0A" w:rsidRDefault="005B4643">
      <w:r>
        <w:rPr>
          <w:noProof/>
          <w:lang w:val="es-MX"/>
        </w:rPr>
        <w:drawing>
          <wp:inline distT="0" distB="0" distL="0" distR="0" wp14:anchorId="22B8B366" wp14:editId="22C723E7">
            <wp:extent cx="5629992" cy="6774961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992" cy="6774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3F0A" w:rsidRDefault="00733F0A"/>
    <w:p w:rsidR="00733F0A" w:rsidRDefault="00733F0A"/>
    <w:p w:rsidR="00733F0A" w:rsidRDefault="00733F0A"/>
    <w:p w:rsidR="00733F0A" w:rsidRDefault="00733F0A"/>
    <w:p w:rsidR="00733F0A" w:rsidRDefault="00733F0A"/>
    <w:p w:rsidR="00733F0A" w:rsidRDefault="005B4643">
      <w:pPr>
        <w:pStyle w:val="Ttulo1"/>
        <w:jc w:val="center"/>
        <w:rPr>
          <w:sz w:val="24"/>
          <w:szCs w:val="24"/>
        </w:rPr>
      </w:pPr>
      <w:bookmarkStart w:id="53" w:name="_Toc34916644"/>
      <w:r>
        <w:rPr>
          <w:sz w:val="24"/>
          <w:szCs w:val="24"/>
        </w:rPr>
        <w:lastRenderedPageBreak/>
        <w:t>DIAGRAMA DE CASOS DE USO</w:t>
      </w:r>
      <w:bookmarkEnd w:id="53"/>
    </w:p>
    <w:p w:rsidR="00733F0A" w:rsidRDefault="005B4643">
      <w:ins w:id="54" w:author="JHON ORTIZ" w:date="2019-04-09T15:45:00Z">
        <w:r>
          <w:rPr>
            <w:noProof/>
            <w:lang w:val="es-MX"/>
          </w:rPr>
          <w:drawing>
            <wp:inline distT="0" distB="0" distL="0" distR="0" wp14:anchorId="4CB91235" wp14:editId="72FC6B6B">
              <wp:extent cx="6250305" cy="7477125"/>
              <wp:effectExtent l="0" t="0" r="0" b="0"/>
              <wp:docPr id="11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50305" cy="74771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p w:rsidR="00230268" w:rsidRDefault="00230268">
      <w:pPr>
        <w:pStyle w:val="Ttulo1"/>
        <w:jc w:val="center"/>
        <w:rPr>
          <w:sz w:val="24"/>
          <w:szCs w:val="24"/>
        </w:rPr>
      </w:pPr>
    </w:p>
    <w:p w:rsidR="00230268" w:rsidRDefault="00230268">
      <w:pPr>
        <w:pStyle w:val="Ttulo1"/>
        <w:jc w:val="center"/>
        <w:rPr>
          <w:sz w:val="24"/>
          <w:szCs w:val="24"/>
        </w:rPr>
      </w:pPr>
    </w:p>
    <w:p w:rsidR="00E10474" w:rsidRDefault="00E10474" w:rsidP="00E10474"/>
    <w:p w:rsidR="00E10474" w:rsidRDefault="00E10474" w:rsidP="00E10474">
      <w:pPr>
        <w:jc w:val="center"/>
        <w:rPr>
          <w:b/>
          <w:bCs/>
        </w:rPr>
      </w:pPr>
      <w:r>
        <w:rPr>
          <w:b/>
          <w:bCs/>
        </w:rPr>
        <w:lastRenderedPageBreak/>
        <w:t>CASOS DE PRUEBA</w:t>
      </w:r>
    </w:p>
    <w:p w:rsidR="00E10474" w:rsidRDefault="00E10474" w:rsidP="00E10474">
      <w:pPr>
        <w:jc w:val="center"/>
        <w:rPr>
          <w:b/>
          <w:bCs/>
        </w:rPr>
      </w:pPr>
    </w:p>
    <w:p w:rsidR="00E10474" w:rsidRDefault="00E10474" w:rsidP="00E10474">
      <w:pPr>
        <w:jc w:val="center"/>
        <w:rPr>
          <w:b/>
          <w:bCs/>
        </w:rPr>
      </w:pPr>
    </w:p>
    <w:p w:rsidR="00E10474" w:rsidRDefault="00EA29C0" w:rsidP="00EA29C0">
      <w:pPr>
        <w:jc w:val="center"/>
        <w:rPr>
          <w:b/>
          <w:bCs/>
        </w:rPr>
      </w:pPr>
      <w:r>
        <w:rPr>
          <w:b/>
          <w:bCs/>
        </w:rPr>
        <w:t>CONTROLADOR DE VERSIONES</w:t>
      </w:r>
    </w:p>
    <w:p w:rsidR="00EA29C0" w:rsidRDefault="00EA29C0" w:rsidP="00EA29C0">
      <w:pPr>
        <w:jc w:val="center"/>
        <w:rPr>
          <w:b/>
          <w:bCs/>
        </w:rPr>
      </w:pPr>
    </w:p>
    <w:p w:rsidR="00EA29C0" w:rsidRDefault="00EA29C0" w:rsidP="00EA29C0">
      <w:pPr>
        <w:jc w:val="center"/>
        <w:rPr>
          <w:b/>
          <w:bCs/>
        </w:rPr>
      </w:pPr>
    </w:p>
    <w:p w:rsidR="00EA29C0" w:rsidRPr="00E10474" w:rsidRDefault="00EA29C0" w:rsidP="00EA29C0">
      <w:pPr>
        <w:jc w:val="center"/>
        <w:rPr>
          <w:b/>
          <w:bCs/>
        </w:rPr>
      </w:pPr>
      <w:r>
        <w:rPr>
          <w:b/>
          <w:bCs/>
        </w:rPr>
        <w:t>SEGUIMIENTO DE ERRORES</w:t>
      </w:r>
      <w:bookmarkStart w:id="55" w:name="_GoBack"/>
      <w:bookmarkEnd w:id="55"/>
    </w:p>
    <w:sectPr w:rsidR="00EA29C0" w:rsidRPr="00E10474"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6F39"/>
    <w:multiLevelType w:val="hybridMultilevel"/>
    <w:tmpl w:val="3F8C69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1AF6"/>
    <w:multiLevelType w:val="hybridMultilevel"/>
    <w:tmpl w:val="16D096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32CB"/>
    <w:multiLevelType w:val="multilevel"/>
    <w:tmpl w:val="80361ED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B5705A"/>
    <w:multiLevelType w:val="hybridMultilevel"/>
    <w:tmpl w:val="6678869E"/>
    <w:lvl w:ilvl="0" w:tplc="3EB63ACE">
      <w:start w:val="1"/>
      <w:numFmt w:val="decimal"/>
      <w:lvlText w:val="%1."/>
      <w:lvlJc w:val="left"/>
      <w:pPr>
        <w:ind w:left="3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8" w:hanging="360"/>
      </w:pPr>
    </w:lvl>
    <w:lvl w:ilvl="2" w:tplc="080A001B" w:tentative="1">
      <w:start w:val="1"/>
      <w:numFmt w:val="lowerRoman"/>
      <w:lvlText w:val="%3."/>
      <w:lvlJc w:val="right"/>
      <w:pPr>
        <w:ind w:left="1808" w:hanging="180"/>
      </w:pPr>
    </w:lvl>
    <w:lvl w:ilvl="3" w:tplc="080A000F" w:tentative="1">
      <w:start w:val="1"/>
      <w:numFmt w:val="decimal"/>
      <w:lvlText w:val="%4."/>
      <w:lvlJc w:val="left"/>
      <w:pPr>
        <w:ind w:left="2528" w:hanging="360"/>
      </w:pPr>
    </w:lvl>
    <w:lvl w:ilvl="4" w:tplc="080A0019" w:tentative="1">
      <w:start w:val="1"/>
      <w:numFmt w:val="lowerLetter"/>
      <w:lvlText w:val="%5."/>
      <w:lvlJc w:val="left"/>
      <w:pPr>
        <w:ind w:left="3248" w:hanging="360"/>
      </w:pPr>
    </w:lvl>
    <w:lvl w:ilvl="5" w:tplc="080A001B" w:tentative="1">
      <w:start w:val="1"/>
      <w:numFmt w:val="lowerRoman"/>
      <w:lvlText w:val="%6."/>
      <w:lvlJc w:val="right"/>
      <w:pPr>
        <w:ind w:left="3968" w:hanging="180"/>
      </w:pPr>
    </w:lvl>
    <w:lvl w:ilvl="6" w:tplc="080A000F" w:tentative="1">
      <w:start w:val="1"/>
      <w:numFmt w:val="decimal"/>
      <w:lvlText w:val="%7."/>
      <w:lvlJc w:val="left"/>
      <w:pPr>
        <w:ind w:left="4688" w:hanging="360"/>
      </w:pPr>
    </w:lvl>
    <w:lvl w:ilvl="7" w:tplc="080A0019" w:tentative="1">
      <w:start w:val="1"/>
      <w:numFmt w:val="lowerLetter"/>
      <w:lvlText w:val="%8."/>
      <w:lvlJc w:val="left"/>
      <w:pPr>
        <w:ind w:left="5408" w:hanging="360"/>
      </w:pPr>
    </w:lvl>
    <w:lvl w:ilvl="8" w:tplc="080A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4" w15:restartNumberingAfterBreak="0">
    <w:nsid w:val="10DD24AD"/>
    <w:multiLevelType w:val="hybridMultilevel"/>
    <w:tmpl w:val="C1E62F8E"/>
    <w:lvl w:ilvl="0" w:tplc="0276CD8A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C494C"/>
    <w:multiLevelType w:val="multilevel"/>
    <w:tmpl w:val="5D9CC150"/>
    <w:lvl w:ilvl="0">
      <w:start w:val="1"/>
      <w:numFmt w:val="bullet"/>
      <w:lvlText w:val="⮚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CD67634"/>
    <w:multiLevelType w:val="multilevel"/>
    <w:tmpl w:val="E65C1AF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F72228A"/>
    <w:multiLevelType w:val="hybridMultilevel"/>
    <w:tmpl w:val="405A4E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81126"/>
    <w:multiLevelType w:val="hybridMultilevel"/>
    <w:tmpl w:val="C58AE02E"/>
    <w:lvl w:ilvl="0" w:tplc="761C985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6" w:hanging="360"/>
      </w:pPr>
    </w:lvl>
    <w:lvl w:ilvl="2" w:tplc="080A001B" w:tentative="1">
      <w:start w:val="1"/>
      <w:numFmt w:val="lowerRoman"/>
      <w:lvlText w:val="%3."/>
      <w:lvlJc w:val="right"/>
      <w:pPr>
        <w:ind w:left="1806" w:hanging="180"/>
      </w:pPr>
    </w:lvl>
    <w:lvl w:ilvl="3" w:tplc="080A000F" w:tentative="1">
      <w:start w:val="1"/>
      <w:numFmt w:val="decimal"/>
      <w:lvlText w:val="%4."/>
      <w:lvlJc w:val="left"/>
      <w:pPr>
        <w:ind w:left="2526" w:hanging="360"/>
      </w:pPr>
    </w:lvl>
    <w:lvl w:ilvl="4" w:tplc="080A0019" w:tentative="1">
      <w:start w:val="1"/>
      <w:numFmt w:val="lowerLetter"/>
      <w:lvlText w:val="%5."/>
      <w:lvlJc w:val="left"/>
      <w:pPr>
        <w:ind w:left="3246" w:hanging="360"/>
      </w:pPr>
    </w:lvl>
    <w:lvl w:ilvl="5" w:tplc="080A001B" w:tentative="1">
      <w:start w:val="1"/>
      <w:numFmt w:val="lowerRoman"/>
      <w:lvlText w:val="%6."/>
      <w:lvlJc w:val="right"/>
      <w:pPr>
        <w:ind w:left="3966" w:hanging="180"/>
      </w:pPr>
    </w:lvl>
    <w:lvl w:ilvl="6" w:tplc="080A000F" w:tentative="1">
      <w:start w:val="1"/>
      <w:numFmt w:val="decimal"/>
      <w:lvlText w:val="%7."/>
      <w:lvlJc w:val="left"/>
      <w:pPr>
        <w:ind w:left="4686" w:hanging="360"/>
      </w:pPr>
    </w:lvl>
    <w:lvl w:ilvl="7" w:tplc="080A0019" w:tentative="1">
      <w:start w:val="1"/>
      <w:numFmt w:val="lowerLetter"/>
      <w:lvlText w:val="%8."/>
      <w:lvlJc w:val="left"/>
      <w:pPr>
        <w:ind w:left="5406" w:hanging="360"/>
      </w:pPr>
    </w:lvl>
    <w:lvl w:ilvl="8" w:tplc="080A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 w15:restartNumberingAfterBreak="0">
    <w:nsid w:val="21AE5465"/>
    <w:multiLevelType w:val="hybridMultilevel"/>
    <w:tmpl w:val="0D3614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932ED"/>
    <w:multiLevelType w:val="hybridMultilevel"/>
    <w:tmpl w:val="EB6069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324CF"/>
    <w:multiLevelType w:val="multilevel"/>
    <w:tmpl w:val="83F84A3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10128A5"/>
    <w:multiLevelType w:val="multilevel"/>
    <w:tmpl w:val="E54C571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15D7F86"/>
    <w:multiLevelType w:val="hybridMultilevel"/>
    <w:tmpl w:val="1294F4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3239D"/>
    <w:multiLevelType w:val="multilevel"/>
    <w:tmpl w:val="FCE8E156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8BB0D7E"/>
    <w:multiLevelType w:val="hybridMultilevel"/>
    <w:tmpl w:val="2E12CF6E"/>
    <w:lvl w:ilvl="0" w:tplc="75CEF0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F66B6"/>
    <w:multiLevelType w:val="multilevel"/>
    <w:tmpl w:val="43FC803E"/>
    <w:lvl w:ilvl="0">
      <w:start w:val="1"/>
      <w:numFmt w:val="bullet"/>
      <w:lvlText w:val="⮚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1744ADE"/>
    <w:multiLevelType w:val="hybridMultilevel"/>
    <w:tmpl w:val="9000DC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401B3"/>
    <w:multiLevelType w:val="multilevel"/>
    <w:tmpl w:val="B00EB3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85063A8"/>
    <w:multiLevelType w:val="hybridMultilevel"/>
    <w:tmpl w:val="0A06D4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56D11"/>
    <w:multiLevelType w:val="hybridMultilevel"/>
    <w:tmpl w:val="17F217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715BA"/>
    <w:multiLevelType w:val="hybridMultilevel"/>
    <w:tmpl w:val="A1920E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615C3"/>
    <w:multiLevelType w:val="hybridMultilevel"/>
    <w:tmpl w:val="FA2282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D3FB5"/>
    <w:multiLevelType w:val="hybridMultilevel"/>
    <w:tmpl w:val="8BD03F38"/>
    <w:lvl w:ilvl="0" w:tplc="3468C720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6" w:hanging="360"/>
      </w:pPr>
    </w:lvl>
    <w:lvl w:ilvl="2" w:tplc="080A001B" w:tentative="1">
      <w:start w:val="1"/>
      <w:numFmt w:val="lowerRoman"/>
      <w:lvlText w:val="%3."/>
      <w:lvlJc w:val="right"/>
      <w:pPr>
        <w:ind w:left="1806" w:hanging="180"/>
      </w:pPr>
    </w:lvl>
    <w:lvl w:ilvl="3" w:tplc="080A000F" w:tentative="1">
      <w:start w:val="1"/>
      <w:numFmt w:val="decimal"/>
      <w:lvlText w:val="%4."/>
      <w:lvlJc w:val="left"/>
      <w:pPr>
        <w:ind w:left="2526" w:hanging="360"/>
      </w:pPr>
    </w:lvl>
    <w:lvl w:ilvl="4" w:tplc="080A0019" w:tentative="1">
      <w:start w:val="1"/>
      <w:numFmt w:val="lowerLetter"/>
      <w:lvlText w:val="%5."/>
      <w:lvlJc w:val="left"/>
      <w:pPr>
        <w:ind w:left="3246" w:hanging="360"/>
      </w:pPr>
    </w:lvl>
    <w:lvl w:ilvl="5" w:tplc="080A001B" w:tentative="1">
      <w:start w:val="1"/>
      <w:numFmt w:val="lowerRoman"/>
      <w:lvlText w:val="%6."/>
      <w:lvlJc w:val="right"/>
      <w:pPr>
        <w:ind w:left="3966" w:hanging="180"/>
      </w:pPr>
    </w:lvl>
    <w:lvl w:ilvl="6" w:tplc="080A000F" w:tentative="1">
      <w:start w:val="1"/>
      <w:numFmt w:val="decimal"/>
      <w:lvlText w:val="%7."/>
      <w:lvlJc w:val="left"/>
      <w:pPr>
        <w:ind w:left="4686" w:hanging="360"/>
      </w:pPr>
    </w:lvl>
    <w:lvl w:ilvl="7" w:tplc="080A0019" w:tentative="1">
      <w:start w:val="1"/>
      <w:numFmt w:val="lowerLetter"/>
      <w:lvlText w:val="%8."/>
      <w:lvlJc w:val="left"/>
      <w:pPr>
        <w:ind w:left="5406" w:hanging="360"/>
      </w:pPr>
    </w:lvl>
    <w:lvl w:ilvl="8" w:tplc="080A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4" w15:restartNumberingAfterBreak="0">
    <w:nsid w:val="561E0C1F"/>
    <w:multiLevelType w:val="multilevel"/>
    <w:tmpl w:val="725226F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655548D"/>
    <w:multiLevelType w:val="hybridMultilevel"/>
    <w:tmpl w:val="0B6686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B316E"/>
    <w:multiLevelType w:val="hybridMultilevel"/>
    <w:tmpl w:val="94E456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AA38E8"/>
    <w:multiLevelType w:val="multilevel"/>
    <w:tmpl w:val="C7A828D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9F55E61"/>
    <w:multiLevelType w:val="multilevel"/>
    <w:tmpl w:val="D6F8A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A4239"/>
    <w:multiLevelType w:val="hybridMultilevel"/>
    <w:tmpl w:val="64267D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51D39"/>
    <w:multiLevelType w:val="hybridMultilevel"/>
    <w:tmpl w:val="29EA45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223711"/>
    <w:multiLevelType w:val="multilevel"/>
    <w:tmpl w:val="80CEC57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FB45797"/>
    <w:multiLevelType w:val="hybridMultilevel"/>
    <w:tmpl w:val="DA9A00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D1D57"/>
    <w:multiLevelType w:val="hybridMultilevel"/>
    <w:tmpl w:val="5BEE1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77D9C"/>
    <w:multiLevelType w:val="multilevel"/>
    <w:tmpl w:val="3420312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CBD62F5"/>
    <w:multiLevelType w:val="multilevel"/>
    <w:tmpl w:val="26725D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F7970"/>
    <w:multiLevelType w:val="hybridMultilevel"/>
    <w:tmpl w:val="FF563E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1A7079"/>
    <w:multiLevelType w:val="hybridMultilevel"/>
    <w:tmpl w:val="F3163B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A332F"/>
    <w:multiLevelType w:val="hybridMultilevel"/>
    <w:tmpl w:val="037037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6B1817"/>
    <w:multiLevelType w:val="hybridMultilevel"/>
    <w:tmpl w:val="ECE6EC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44E88"/>
    <w:multiLevelType w:val="hybridMultilevel"/>
    <w:tmpl w:val="174CFC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73164"/>
    <w:multiLevelType w:val="hybridMultilevel"/>
    <w:tmpl w:val="7DFEE4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E0884"/>
    <w:multiLevelType w:val="multilevel"/>
    <w:tmpl w:val="A8264C9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27"/>
  </w:num>
  <w:num w:numId="5">
    <w:abstractNumId w:val="34"/>
  </w:num>
  <w:num w:numId="6">
    <w:abstractNumId w:val="2"/>
  </w:num>
  <w:num w:numId="7">
    <w:abstractNumId w:val="35"/>
  </w:num>
  <w:num w:numId="8">
    <w:abstractNumId w:val="6"/>
  </w:num>
  <w:num w:numId="9">
    <w:abstractNumId w:val="42"/>
  </w:num>
  <w:num w:numId="10">
    <w:abstractNumId w:val="31"/>
  </w:num>
  <w:num w:numId="11">
    <w:abstractNumId w:val="24"/>
  </w:num>
  <w:num w:numId="12">
    <w:abstractNumId w:val="11"/>
  </w:num>
  <w:num w:numId="13">
    <w:abstractNumId w:val="16"/>
  </w:num>
  <w:num w:numId="14">
    <w:abstractNumId w:val="5"/>
  </w:num>
  <w:num w:numId="15">
    <w:abstractNumId w:val="28"/>
  </w:num>
  <w:num w:numId="16">
    <w:abstractNumId w:val="39"/>
  </w:num>
  <w:num w:numId="17">
    <w:abstractNumId w:val="15"/>
  </w:num>
  <w:num w:numId="18">
    <w:abstractNumId w:val="9"/>
  </w:num>
  <w:num w:numId="19">
    <w:abstractNumId w:val="22"/>
  </w:num>
  <w:num w:numId="20">
    <w:abstractNumId w:val="33"/>
  </w:num>
  <w:num w:numId="21">
    <w:abstractNumId w:val="40"/>
  </w:num>
  <w:num w:numId="22">
    <w:abstractNumId w:val="29"/>
  </w:num>
  <w:num w:numId="23">
    <w:abstractNumId w:val="4"/>
  </w:num>
  <w:num w:numId="24">
    <w:abstractNumId w:val="0"/>
  </w:num>
  <w:num w:numId="25">
    <w:abstractNumId w:val="36"/>
  </w:num>
  <w:num w:numId="26">
    <w:abstractNumId w:val="20"/>
  </w:num>
  <w:num w:numId="27">
    <w:abstractNumId w:val="21"/>
  </w:num>
  <w:num w:numId="28">
    <w:abstractNumId w:val="41"/>
  </w:num>
  <w:num w:numId="29">
    <w:abstractNumId w:val="17"/>
  </w:num>
  <w:num w:numId="30">
    <w:abstractNumId w:val="23"/>
  </w:num>
  <w:num w:numId="31">
    <w:abstractNumId w:val="30"/>
  </w:num>
  <w:num w:numId="32">
    <w:abstractNumId w:val="13"/>
  </w:num>
  <w:num w:numId="33">
    <w:abstractNumId w:val="25"/>
  </w:num>
  <w:num w:numId="34">
    <w:abstractNumId w:val="26"/>
  </w:num>
  <w:num w:numId="35">
    <w:abstractNumId w:val="38"/>
  </w:num>
  <w:num w:numId="36">
    <w:abstractNumId w:val="19"/>
  </w:num>
  <w:num w:numId="37">
    <w:abstractNumId w:val="37"/>
  </w:num>
  <w:num w:numId="38">
    <w:abstractNumId w:val="3"/>
  </w:num>
  <w:num w:numId="39">
    <w:abstractNumId w:val="8"/>
  </w:num>
  <w:num w:numId="40">
    <w:abstractNumId w:val="1"/>
  </w:num>
  <w:num w:numId="41">
    <w:abstractNumId w:val="10"/>
  </w:num>
  <w:num w:numId="42">
    <w:abstractNumId w:val="32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F0A"/>
    <w:rsid w:val="00035388"/>
    <w:rsid w:val="00230268"/>
    <w:rsid w:val="002A0E39"/>
    <w:rsid w:val="002A0F51"/>
    <w:rsid w:val="002D2DB5"/>
    <w:rsid w:val="00385FB5"/>
    <w:rsid w:val="0047426C"/>
    <w:rsid w:val="00507C2A"/>
    <w:rsid w:val="00565BAD"/>
    <w:rsid w:val="0059026D"/>
    <w:rsid w:val="005B4643"/>
    <w:rsid w:val="00733F0A"/>
    <w:rsid w:val="007801CF"/>
    <w:rsid w:val="00831DA1"/>
    <w:rsid w:val="008A5AE9"/>
    <w:rsid w:val="008C0958"/>
    <w:rsid w:val="008E3B27"/>
    <w:rsid w:val="00947F06"/>
    <w:rsid w:val="009553F5"/>
    <w:rsid w:val="00974F74"/>
    <w:rsid w:val="009F1102"/>
    <w:rsid w:val="00A53CA4"/>
    <w:rsid w:val="00A93477"/>
    <w:rsid w:val="00AF2777"/>
    <w:rsid w:val="00B175D4"/>
    <w:rsid w:val="00CC0194"/>
    <w:rsid w:val="00E10474"/>
    <w:rsid w:val="00E36182"/>
    <w:rsid w:val="00EA29C0"/>
    <w:rsid w:val="00F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EEE7"/>
  <w15:docId w15:val="{40C61684-A6F0-471B-8016-3A2DE85F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46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643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5B4643"/>
  </w:style>
  <w:style w:type="paragraph" w:styleId="Prrafodelista">
    <w:name w:val="List Paragraph"/>
    <w:basedOn w:val="Normal"/>
    <w:uiPriority w:val="34"/>
    <w:qFormat/>
    <w:rsid w:val="0023026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302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02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40</Pages>
  <Words>7236</Words>
  <Characters>39798</Characters>
  <Application>Microsoft Office Word</Application>
  <DocSecurity>0</DocSecurity>
  <Lines>331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Windows 10</dc:creator>
  <cp:lastModifiedBy>maicol ortiz</cp:lastModifiedBy>
  <cp:revision>9</cp:revision>
  <cp:lastPrinted>2020-03-12T20:04:00Z</cp:lastPrinted>
  <dcterms:created xsi:type="dcterms:W3CDTF">2020-03-12T19:45:00Z</dcterms:created>
  <dcterms:modified xsi:type="dcterms:W3CDTF">2020-05-28T08:27:00Z</dcterms:modified>
</cp:coreProperties>
</file>